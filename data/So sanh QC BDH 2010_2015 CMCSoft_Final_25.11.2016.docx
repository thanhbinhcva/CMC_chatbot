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9758A" w14:textId="77777777" w:rsidR="0035013B" w:rsidRPr="004100E3" w:rsidRDefault="0035013B" w:rsidP="0035013B">
      <w:pPr>
        <w:jc w:val="center"/>
        <w:rPr>
          <w:rFonts w:ascii="Arial" w:hAnsi="Arial" w:cs="Arial"/>
          <w:b/>
          <w:sz w:val="20"/>
          <w:szCs w:val="20"/>
        </w:rPr>
      </w:pPr>
      <w:r w:rsidRPr="004100E3">
        <w:rPr>
          <w:rFonts w:ascii="Arial" w:hAnsi="Arial" w:cs="Arial"/>
          <w:b/>
          <w:sz w:val="20"/>
          <w:szCs w:val="20"/>
        </w:rPr>
        <w:t>BẢNG SO SÁNH CÁC ĐIỂM SỬA ĐỔI, BỔ SUNG QUY CHẾ BAN ĐIỀU HÀNH</w:t>
      </w:r>
    </w:p>
    <w:p w14:paraId="5D7EE5D4" w14:textId="2F3A6B7B" w:rsidR="0035013B" w:rsidRPr="004100E3" w:rsidRDefault="0035013B" w:rsidP="0035013B">
      <w:pPr>
        <w:jc w:val="center"/>
        <w:rPr>
          <w:rFonts w:ascii="Arial" w:hAnsi="Arial" w:cs="Arial"/>
          <w:b/>
          <w:sz w:val="20"/>
          <w:szCs w:val="20"/>
        </w:rPr>
      </w:pPr>
      <w:r w:rsidRPr="004100E3">
        <w:rPr>
          <w:rFonts w:ascii="Arial" w:hAnsi="Arial" w:cs="Arial"/>
          <w:b/>
          <w:sz w:val="20"/>
          <w:szCs w:val="20"/>
        </w:rPr>
        <w:t xml:space="preserve">Công ty TNHH </w:t>
      </w:r>
      <w:r w:rsidR="006361E1">
        <w:rPr>
          <w:rFonts w:ascii="Arial" w:hAnsi="Arial" w:cs="Arial"/>
          <w:b/>
          <w:sz w:val="20"/>
          <w:szCs w:val="20"/>
        </w:rPr>
        <w:t>Giải pháp phần mềm</w:t>
      </w:r>
      <w:r w:rsidRPr="004100E3">
        <w:rPr>
          <w:rFonts w:ascii="Arial" w:hAnsi="Arial" w:cs="Arial"/>
          <w:b/>
          <w:sz w:val="20"/>
          <w:szCs w:val="20"/>
        </w:rPr>
        <w:t xml:space="preserve"> CMC</w:t>
      </w:r>
    </w:p>
    <w:p w14:paraId="6843E6C8" w14:textId="77777777" w:rsidR="0035013B" w:rsidRPr="004100E3" w:rsidRDefault="0035013B" w:rsidP="0035013B">
      <w:pPr>
        <w:jc w:val="center"/>
        <w:rPr>
          <w:rFonts w:ascii="Arial" w:hAnsi="Arial" w:cs="Arial"/>
          <w:b/>
          <w:sz w:val="20"/>
          <w:szCs w:val="20"/>
        </w:rPr>
      </w:pPr>
    </w:p>
    <w:p w14:paraId="0FF96EA9" w14:textId="77777777" w:rsidR="0035013B" w:rsidRPr="004100E3" w:rsidRDefault="0035013B" w:rsidP="003B35F8">
      <w:pPr>
        <w:rPr>
          <w:rFonts w:ascii="Arial" w:hAnsi="Arial" w:cs="Arial"/>
          <w:b/>
          <w:sz w:val="20"/>
          <w:szCs w:val="20"/>
        </w:rPr>
      </w:pPr>
      <w:r w:rsidRPr="004100E3">
        <w:rPr>
          <w:rFonts w:ascii="Arial" w:hAnsi="Arial" w:cs="Arial"/>
          <w:b/>
          <w:sz w:val="20"/>
          <w:szCs w:val="20"/>
        </w:rPr>
        <w:t>(Lưu ý: gạch dưới chân là các điểm bổ sung, gạch ngang thân là các đoạn được bãi bỏ)</w:t>
      </w:r>
    </w:p>
    <w:tbl>
      <w:tblPr>
        <w:tblStyle w:val="TableGrid"/>
        <w:tblW w:w="14602" w:type="dxa"/>
        <w:tblLook w:val="04A0" w:firstRow="1" w:lastRow="0" w:firstColumn="1" w:lastColumn="0" w:noHBand="0" w:noVBand="1"/>
      </w:tblPr>
      <w:tblGrid>
        <w:gridCol w:w="5755"/>
        <w:gridCol w:w="5760"/>
        <w:gridCol w:w="3087"/>
      </w:tblGrid>
      <w:tr w:rsidR="00EE31BF" w:rsidRPr="004100E3" w14:paraId="65738C8D" w14:textId="09159C5C" w:rsidTr="00FA7587">
        <w:tc>
          <w:tcPr>
            <w:tcW w:w="5755" w:type="dxa"/>
          </w:tcPr>
          <w:p w14:paraId="6F17015D" w14:textId="23BAC07C" w:rsidR="00EE31BF" w:rsidRPr="004100E3" w:rsidRDefault="00EE31BF" w:rsidP="00EE31BF">
            <w:pPr>
              <w:tabs>
                <w:tab w:val="left" w:pos="307"/>
              </w:tabs>
              <w:spacing w:before="60" w:after="60" w:line="264" w:lineRule="auto"/>
              <w:jc w:val="center"/>
              <w:rPr>
                <w:rFonts w:ascii="Arial" w:hAnsi="Arial" w:cs="Arial"/>
                <w:b/>
                <w:sz w:val="20"/>
                <w:szCs w:val="20"/>
              </w:rPr>
            </w:pPr>
            <w:r w:rsidRPr="004100E3">
              <w:rPr>
                <w:rFonts w:ascii="Arial" w:hAnsi="Arial" w:cs="Arial"/>
                <w:b/>
                <w:sz w:val="20"/>
                <w:szCs w:val="20"/>
              </w:rPr>
              <w:t>QUY CHẾ BAN ĐIỀ</w:t>
            </w:r>
            <w:r w:rsidR="006361E1">
              <w:rPr>
                <w:rFonts w:ascii="Arial" w:hAnsi="Arial" w:cs="Arial"/>
                <w:b/>
                <w:sz w:val="20"/>
                <w:szCs w:val="20"/>
              </w:rPr>
              <w:t>U HÀNH CMCSOFT</w:t>
            </w:r>
            <w:r w:rsidRPr="004100E3">
              <w:rPr>
                <w:rFonts w:ascii="Arial" w:hAnsi="Arial" w:cs="Arial"/>
                <w:b/>
                <w:sz w:val="20"/>
                <w:szCs w:val="20"/>
              </w:rPr>
              <w:t xml:space="preserve"> HN CŨ (2010)</w:t>
            </w:r>
          </w:p>
        </w:tc>
        <w:tc>
          <w:tcPr>
            <w:tcW w:w="5760" w:type="dxa"/>
          </w:tcPr>
          <w:p w14:paraId="609C40EC" w14:textId="506762EC" w:rsidR="00EE31BF" w:rsidRPr="004100E3" w:rsidRDefault="00EE31BF" w:rsidP="00EE31BF">
            <w:pPr>
              <w:spacing w:before="60" w:after="60" w:line="264" w:lineRule="auto"/>
              <w:jc w:val="center"/>
              <w:rPr>
                <w:rFonts w:ascii="Arial" w:hAnsi="Arial" w:cs="Arial"/>
                <w:b/>
                <w:sz w:val="20"/>
                <w:szCs w:val="20"/>
              </w:rPr>
            </w:pPr>
            <w:r w:rsidRPr="004100E3">
              <w:rPr>
                <w:rFonts w:ascii="Arial" w:hAnsi="Arial" w:cs="Arial"/>
                <w:b/>
                <w:sz w:val="20"/>
                <w:szCs w:val="20"/>
              </w:rPr>
              <w:t>DỰ THẢO QUY CHẾ MỚI</w:t>
            </w:r>
          </w:p>
        </w:tc>
        <w:tc>
          <w:tcPr>
            <w:tcW w:w="3087" w:type="dxa"/>
          </w:tcPr>
          <w:p w14:paraId="1D1C1D83" w14:textId="3AD1FE30" w:rsidR="00EE31BF" w:rsidRPr="004100E3" w:rsidRDefault="00EE31BF" w:rsidP="00EE31BF">
            <w:pPr>
              <w:spacing w:before="60" w:after="60" w:line="264" w:lineRule="auto"/>
              <w:jc w:val="center"/>
              <w:rPr>
                <w:rFonts w:ascii="Arial" w:hAnsi="Arial" w:cs="Arial"/>
                <w:b/>
                <w:sz w:val="20"/>
                <w:szCs w:val="20"/>
              </w:rPr>
            </w:pPr>
            <w:r w:rsidRPr="004100E3">
              <w:rPr>
                <w:rFonts w:ascii="Arial" w:hAnsi="Arial" w:cs="Arial"/>
                <w:b/>
                <w:sz w:val="20"/>
                <w:szCs w:val="20"/>
              </w:rPr>
              <w:t>GHI CHÚ</w:t>
            </w:r>
          </w:p>
        </w:tc>
      </w:tr>
      <w:tr w:rsidR="00EE31BF" w:rsidRPr="004100E3" w14:paraId="3D927D79" w14:textId="5AA4E4E2" w:rsidTr="00FA7587">
        <w:tc>
          <w:tcPr>
            <w:tcW w:w="5755" w:type="dxa"/>
          </w:tcPr>
          <w:p w14:paraId="1CE3EFDE" w14:textId="77777777" w:rsidR="00EE31BF" w:rsidRPr="004100E3" w:rsidRDefault="00EE31BF" w:rsidP="008728C6">
            <w:pPr>
              <w:tabs>
                <w:tab w:val="left" w:pos="307"/>
              </w:tabs>
              <w:spacing w:before="60" w:after="60" w:line="264" w:lineRule="auto"/>
              <w:jc w:val="both"/>
              <w:rPr>
                <w:rFonts w:ascii="Arial" w:eastAsia="Times New Roman" w:hAnsi="Arial" w:cs="Arial"/>
                <w:b/>
                <w:sz w:val="20"/>
                <w:szCs w:val="20"/>
              </w:rPr>
            </w:pPr>
            <w:r w:rsidRPr="004100E3">
              <w:rPr>
                <w:rFonts w:ascii="Arial" w:eastAsia="Times New Roman" w:hAnsi="Arial" w:cs="Arial"/>
                <w:b/>
                <w:sz w:val="20"/>
                <w:szCs w:val="20"/>
              </w:rPr>
              <w:t>ĐIỀU 2. ĐỊNH NGHĨA.</w:t>
            </w:r>
          </w:p>
          <w:p w14:paraId="2F331ED6" w14:textId="74FC3D9F" w:rsidR="00E300FC" w:rsidRDefault="00E300FC" w:rsidP="00867E5E">
            <w:pPr>
              <w:tabs>
                <w:tab w:val="left" w:pos="540"/>
              </w:tabs>
              <w:spacing w:before="180" w:after="180" w:line="360" w:lineRule="auto"/>
              <w:ind w:left="540" w:hanging="540"/>
              <w:jc w:val="both"/>
              <w:rPr>
                <w:rFonts w:ascii="Arial" w:hAnsi="Arial" w:cs="Arial"/>
                <w:sz w:val="20"/>
                <w:szCs w:val="20"/>
              </w:rPr>
            </w:pPr>
            <w:r>
              <w:rPr>
                <w:rFonts w:ascii="Arial" w:hAnsi="Arial" w:cs="Arial"/>
                <w:sz w:val="20"/>
                <w:szCs w:val="20"/>
              </w:rPr>
              <w:t xml:space="preserve">1. </w:t>
            </w:r>
            <w:r w:rsidRPr="00E300FC">
              <w:rPr>
                <w:rFonts w:ascii="Arial" w:hAnsi="Arial" w:cs="Arial"/>
                <w:sz w:val="20"/>
                <w:szCs w:val="20"/>
              </w:rPr>
              <w:t>“</w:t>
            </w:r>
            <w:r w:rsidRPr="00E300FC">
              <w:rPr>
                <w:rFonts w:ascii="Arial" w:hAnsi="Arial" w:cs="Arial"/>
                <w:i/>
                <w:sz w:val="20"/>
                <w:szCs w:val="20"/>
              </w:rPr>
              <w:t>Chủ sở hữu</w:t>
            </w:r>
            <w:r w:rsidRPr="00E300FC">
              <w:rPr>
                <w:rFonts w:ascii="Arial" w:hAnsi="Arial" w:cs="Arial"/>
                <w:sz w:val="20"/>
                <w:szCs w:val="20"/>
              </w:rPr>
              <w:t>”: là Công ty cổ phần Tập đoàn Công nghệ CMC (hoặc Tập đoàn)  </w:t>
            </w:r>
          </w:p>
          <w:p w14:paraId="70ECB802" w14:textId="0A4EBF8C" w:rsidR="00711759" w:rsidRPr="00711759" w:rsidRDefault="00711759" w:rsidP="00711759">
            <w:pPr>
              <w:tabs>
                <w:tab w:val="left" w:pos="427"/>
              </w:tabs>
              <w:spacing w:before="180" w:after="180" w:line="360" w:lineRule="auto"/>
              <w:ind w:left="337" w:hanging="337"/>
              <w:rPr>
                <w:rFonts w:ascii="Arial" w:hAnsi="Arial" w:cs="Arial"/>
                <w:sz w:val="20"/>
                <w:szCs w:val="20"/>
              </w:rPr>
            </w:pPr>
            <w:r w:rsidRPr="00711759">
              <w:rPr>
                <w:rFonts w:ascii="Arial" w:hAnsi="Arial" w:cs="Arial"/>
                <w:sz w:val="20"/>
                <w:szCs w:val="20"/>
              </w:rPr>
              <w:t>3</w:t>
            </w:r>
            <w:r>
              <w:rPr>
                <w:rFonts w:ascii="Arial" w:hAnsi="Arial" w:cs="Arial"/>
                <w:sz w:val="20"/>
                <w:szCs w:val="20"/>
              </w:rPr>
              <w:t xml:space="preserve">. </w:t>
            </w:r>
            <w:r w:rsidRPr="00711759">
              <w:rPr>
                <w:rFonts w:ascii="Arial" w:hAnsi="Arial" w:cs="Arial"/>
                <w:sz w:val="20"/>
                <w:szCs w:val="20"/>
              </w:rPr>
              <w:t xml:space="preserve">“Người đại diện theo ủy quyền” là người được Chủ sở </w:t>
            </w:r>
            <w:r w:rsidRPr="00711759">
              <w:rPr>
                <w:rFonts w:ascii="Arial" w:hAnsi="Arial" w:cs="Arial"/>
                <w:i/>
                <w:sz w:val="20"/>
                <w:szCs w:val="20"/>
              </w:rPr>
              <w:t>hữu</w:t>
            </w:r>
            <w:r w:rsidRPr="00711759">
              <w:rPr>
                <w:rFonts w:ascii="Arial" w:hAnsi="Arial" w:cs="Arial"/>
                <w:sz w:val="20"/>
                <w:szCs w:val="20"/>
              </w:rPr>
              <w:t xml:space="preserve"> cử và uỷ quyền làm đại diện phần vốn góp của Chủ sở hữu tại Công ty. Trường hợp Chủ sở hữu cử một (01) người đại diện theo ủy quyền thì người đó làm Chủ tịch công ty.</w:t>
            </w:r>
          </w:p>
          <w:p w14:paraId="5DD4C9E5" w14:textId="445C2B86" w:rsidR="00EE31BF" w:rsidRPr="004100E3" w:rsidRDefault="00711759" w:rsidP="00711759">
            <w:pPr>
              <w:tabs>
                <w:tab w:val="left" w:pos="427"/>
              </w:tabs>
              <w:spacing w:before="180" w:after="180" w:line="360" w:lineRule="auto"/>
              <w:ind w:left="337" w:hanging="337"/>
              <w:rPr>
                <w:rFonts w:ascii="Arial" w:hAnsi="Arial" w:cs="Arial"/>
                <w:sz w:val="20"/>
                <w:szCs w:val="20"/>
              </w:rPr>
            </w:pPr>
            <w:r w:rsidRPr="00711759">
              <w:rPr>
                <w:rFonts w:ascii="Arial" w:hAnsi="Arial" w:cs="Arial"/>
                <w:sz w:val="20"/>
                <w:szCs w:val="20"/>
              </w:rPr>
              <w:t>4.</w:t>
            </w:r>
            <w:r w:rsidRPr="00711759">
              <w:rPr>
                <w:rFonts w:ascii="Arial" w:hAnsi="Arial" w:cs="Arial"/>
                <w:sz w:val="20"/>
                <w:szCs w:val="20"/>
              </w:rPr>
              <w:tab/>
              <w:t>“</w:t>
            </w:r>
            <w:r w:rsidRPr="00711759">
              <w:rPr>
                <w:rFonts w:ascii="Arial" w:hAnsi="Arial" w:cs="Arial"/>
                <w:i/>
                <w:sz w:val="20"/>
                <w:szCs w:val="20"/>
              </w:rPr>
              <w:t>Bộ máy quản lý, điều hành</w:t>
            </w:r>
            <w:r w:rsidRPr="00711759">
              <w:rPr>
                <w:rFonts w:ascii="Arial" w:hAnsi="Arial" w:cs="Arial"/>
                <w:sz w:val="20"/>
                <w:szCs w:val="20"/>
              </w:rPr>
              <w:t>” bao gồm Chủ tịch Công ty, Ban Giám đốc (Tổng giám đốc, các Phó Tổng giám đốc hoặc Giám đốc, các Phó Giám đốc), Giám đốc Tài chính (hoặc Kế toán trưởng) của Công ty. Cơ cấu Ban điều hành của công ty sẽ do Tổng giám đốc tập đoàn quyết định cụ thể căn cứ vào tình hình hoạt động kinh doanh của công ty</w:t>
            </w:r>
          </w:p>
        </w:tc>
        <w:tc>
          <w:tcPr>
            <w:tcW w:w="5760" w:type="dxa"/>
          </w:tcPr>
          <w:p w14:paraId="475250D9" w14:textId="77777777" w:rsidR="00EE31BF" w:rsidRDefault="00EE31BF" w:rsidP="00C43634">
            <w:pPr>
              <w:spacing w:before="60" w:after="60" w:line="264" w:lineRule="auto"/>
              <w:jc w:val="both"/>
              <w:rPr>
                <w:rFonts w:ascii="Arial" w:eastAsia="Times New Roman" w:hAnsi="Arial" w:cs="Arial"/>
                <w:b/>
                <w:sz w:val="20"/>
                <w:szCs w:val="20"/>
              </w:rPr>
            </w:pPr>
            <w:r w:rsidRPr="004100E3">
              <w:rPr>
                <w:rFonts w:ascii="Arial" w:eastAsia="Times New Roman" w:hAnsi="Arial" w:cs="Arial"/>
                <w:b/>
                <w:sz w:val="20"/>
                <w:szCs w:val="20"/>
              </w:rPr>
              <w:t>ĐIỀU 2. ĐỊNH NGHĨA.</w:t>
            </w:r>
          </w:p>
          <w:p w14:paraId="16900C43" w14:textId="15AC3C79" w:rsidR="00E300FC" w:rsidRPr="00E300FC" w:rsidRDefault="00E300FC" w:rsidP="00E300FC">
            <w:pPr>
              <w:tabs>
                <w:tab w:val="left" w:pos="540"/>
              </w:tabs>
              <w:spacing w:before="180" w:after="180" w:line="360" w:lineRule="auto"/>
              <w:ind w:left="540" w:hanging="540"/>
              <w:jc w:val="both"/>
              <w:rPr>
                <w:rFonts w:ascii="Arial" w:hAnsi="Arial" w:cs="Arial"/>
                <w:sz w:val="20"/>
                <w:szCs w:val="20"/>
              </w:rPr>
            </w:pPr>
            <w:r>
              <w:rPr>
                <w:rFonts w:ascii="Arial" w:hAnsi="Arial" w:cs="Arial"/>
                <w:sz w:val="20"/>
                <w:szCs w:val="20"/>
              </w:rPr>
              <w:t xml:space="preserve">1. </w:t>
            </w:r>
            <w:r w:rsidRPr="00E300FC">
              <w:rPr>
                <w:rFonts w:ascii="Arial" w:hAnsi="Arial" w:cs="Arial"/>
                <w:sz w:val="20"/>
                <w:szCs w:val="20"/>
              </w:rPr>
              <w:t>“</w:t>
            </w:r>
            <w:r w:rsidRPr="00E300FC">
              <w:rPr>
                <w:rFonts w:ascii="Arial" w:hAnsi="Arial" w:cs="Arial"/>
                <w:i/>
                <w:sz w:val="20"/>
                <w:szCs w:val="20"/>
              </w:rPr>
              <w:t>Chủ sở hữu</w:t>
            </w:r>
            <w:r w:rsidRPr="00E300FC">
              <w:rPr>
                <w:rFonts w:ascii="Arial" w:hAnsi="Arial" w:cs="Arial"/>
                <w:sz w:val="20"/>
                <w:szCs w:val="20"/>
              </w:rPr>
              <w:t>”</w:t>
            </w:r>
            <w:r>
              <w:rPr>
                <w:rFonts w:ascii="Arial" w:hAnsi="Arial" w:cs="Arial"/>
                <w:sz w:val="20"/>
                <w:szCs w:val="20"/>
              </w:rPr>
              <w:t xml:space="preserve"> hoặc “Công ty tập đoàn”</w:t>
            </w:r>
            <w:r w:rsidRPr="00E300FC">
              <w:rPr>
                <w:rFonts w:ascii="Arial" w:hAnsi="Arial" w:cs="Arial"/>
                <w:sz w:val="20"/>
                <w:szCs w:val="20"/>
              </w:rPr>
              <w:t xml:space="preserve"> là Công ty cổ phần Tập đoàn Công nghệ CMC </w:t>
            </w:r>
          </w:p>
          <w:p w14:paraId="0F0E45A4" w14:textId="3768B74C" w:rsidR="00035038" w:rsidRDefault="00E300FC" w:rsidP="00867E5E">
            <w:pPr>
              <w:pStyle w:val="ListParagraph"/>
              <w:numPr>
                <w:ilvl w:val="0"/>
                <w:numId w:val="59"/>
              </w:numPr>
              <w:tabs>
                <w:tab w:val="left" w:pos="522"/>
              </w:tabs>
              <w:spacing w:before="120" w:line="300" w:lineRule="auto"/>
              <w:jc w:val="both"/>
              <w:rPr>
                <w:rFonts w:ascii="Arial" w:hAnsi="Arial" w:cs="Arial"/>
                <w:sz w:val="20"/>
                <w:szCs w:val="20"/>
              </w:rPr>
            </w:pPr>
            <w:r w:rsidRPr="00035038">
              <w:rPr>
                <w:rFonts w:ascii="Arial" w:hAnsi="Arial" w:cs="Arial"/>
                <w:sz w:val="20"/>
                <w:szCs w:val="20"/>
              </w:rPr>
              <w:t xml:space="preserve"> </w:t>
            </w:r>
            <w:r w:rsidR="00035038" w:rsidRPr="00035038">
              <w:rPr>
                <w:rFonts w:ascii="Arial" w:hAnsi="Arial" w:cs="Arial"/>
                <w:sz w:val="20"/>
                <w:szCs w:val="20"/>
              </w:rPr>
              <w:t>“</w:t>
            </w:r>
            <w:r w:rsidR="00035038" w:rsidRPr="00035038">
              <w:rPr>
                <w:rFonts w:ascii="Arial" w:hAnsi="Arial" w:cs="Arial"/>
                <w:i/>
                <w:sz w:val="20"/>
                <w:szCs w:val="20"/>
              </w:rPr>
              <w:t>Hội đồng quản trị tập đoàn</w:t>
            </w:r>
            <w:r w:rsidR="00035038" w:rsidRPr="00035038">
              <w:rPr>
                <w:rFonts w:ascii="Arial" w:hAnsi="Arial" w:cs="Arial"/>
                <w:sz w:val="20"/>
                <w:szCs w:val="20"/>
              </w:rPr>
              <w:t>” là Hội đồng quản trị Công ty cổ phần Tập đoàn Công nghệ CMC.</w:t>
            </w:r>
          </w:p>
          <w:p w14:paraId="0BD5027A" w14:textId="77777777" w:rsidR="00867E5E" w:rsidRDefault="00867E5E" w:rsidP="00867E5E">
            <w:pPr>
              <w:pStyle w:val="ListParagraph"/>
              <w:tabs>
                <w:tab w:val="left" w:pos="522"/>
              </w:tabs>
              <w:spacing w:before="120" w:line="300" w:lineRule="auto"/>
              <w:ind w:left="360"/>
              <w:jc w:val="both"/>
              <w:rPr>
                <w:rFonts w:ascii="Arial" w:hAnsi="Arial" w:cs="Arial"/>
                <w:sz w:val="20"/>
                <w:szCs w:val="20"/>
              </w:rPr>
            </w:pPr>
          </w:p>
          <w:p w14:paraId="05CCA803" w14:textId="77777777" w:rsidR="00867E5E" w:rsidRDefault="00867E5E" w:rsidP="00867E5E">
            <w:pPr>
              <w:pStyle w:val="ListParagraph"/>
              <w:tabs>
                <w:tab w:val="left" w:pos="522"/>
              </w:tabs>
              <w:spacing w:before="120" w:line="300" w:lineRule="auto"/>
              <w:ind w:left="360"/>
              <w:jc w:val="both"/>
              <w:rPr>
                <w:rFonts w:ascii="Arial" w:hAnsi="Arial" w:cs="Arial"/>
                <w:sz w:val="20"/>
                <w:szCs w:val="20"/>
              </w:rPr>
            </w:pPr>
          </w:p>
          <w:p w14:paraId="17563C94" w14:textId="77777777" w:rsidR="00867E5E" w:rsidRDefault="00867E5E" w:rsidP="00867E5E">
            <w:pPr>
              <w:pStyle w:val="ListParagraph"/>
              <w:tabs>
                <w:tab w:val="left" w:pos="522"/>
              </w:tabs>
              <w:spacing w:before="120" w:line="300" w:lineRule="auto"/>
              <w:ind w:left="360"/>
              <w:jc w:val="both"/>
              <w:rPr>
                <w:rFonts w:ascii="Arial" w:hAnsi="Arial" w:cs="Arial"/>
                <w:sz w:val="20"/>
                <w:szCs w:val="20"/>
              </w:rPr>
            </w:pPr>
          </w:p>
          <w:p w14:paraId="625ECA29" w14:textId="77777777" w:rsidR="00867E5E" w:rsidRPr="0075101A" w:rsidRDefault="00867E5E" w:rsidP="00867E5E">
            <w:pPr>
              <w:pStyle w:val="ListParagraph"/>
              <w:tabs>
                <w:tab w:val="left" w:pos="522"/>
              </w:tabs>
              <w:spacing w:before="120" w:line="300" w:lineRule="auto"/>
              <w:ind w:left="360"/>
              <w:jc w:val="both"/>
              <w:rPr>
                <w:rFonts w:ascii="Arial" w:hAnsi="Arial" w:cs="Arial"/>
                <w:sz w:val="20"/>
                <w:szCs w:val="20"/>
              </w:rPr>
            </w:pPr>
          </w:p>
          <w:p w14:paraId="31925402" w14:textId="5514BB3A" w:rsidR="00035038" w:rsidRPr="00035038" w:rsidRDefault="00035038" w:rsidP="00867E5E">
            <w:pPr>
              <w:pStyle w:val="ListParagraph"/>
              <w:numPr>
                <w:ilvl w:val="0"/>
                <w:numId w:val="58"/>
              </w:numPr>
              <w:tabs>
                <w:tab w:val="left" w:pos="567"/>
              </w:tabs>
              <w:spacing w:before="120" w:line="300" w:lineRule="auto"/>
              <w:jc w:val="both"/>
              <w:rPr>
                <w:rFonts w:ascii="Arial" w:hAnsi="Arial" w:cs="Arial"/>
                <w:sz w:val="20"/>
                <w:szCs w:val="20"/>
              </w:rPr>
            </w:pPr>
            <w:r w:rsidRPr="00035038">
              <w:rPr>
                <w:rFonts w:ascii="Arial" w:hAnsi="Arial" w:cs="Arial"/>
                <w:i/>
                <w:sz w:val="20"/>
                <w:szCs w:val="20"/>
              </w:rPr>
              <w:t>“Công ty”</w:t>
            </w:r>
            <w:r w:rsidRPr="00035038">
              <w:rPr>
                <w:rFonts w:ascii="Arial" w:hAnsi="Arial" w:cs="Arial"/>
                <w:sz w:val="20"/>
                <w:szCs w:val="20"/>
              </w:rPr>
              <w:t>: là Công ty TNHH Giải pháp phần mềm CMC,</w:t>
            </w:r>
          </w:p>
          <w:p w14:paraId="55ADA9BE" w14:textId="77777777" w:rsidR="00035038" w:rsidRPr="00035038" w:rsidRDefault="00035038" w:rsidP="00867E5E">
            <w:pPr>
              <w:pStyle w:val="ListParagraph"/>
              <w:numPr>
                <w:ilvl w:val="0"/>
                <w:numId w:val="58"/>
              </w:numPr>
              <w:tabs>
                <w:tab w:val="left" w:pos="567"/>
              </w:tabs>
              <w:spacing w:before="120" w:line="300" w:lineRule="auto"/>
              <w:jc w:val="both"/>
              <w:rPr>
                <w:rFonts w:ascii="Arial" w:hAnsi="Arial" w:cs="Arial"/>
                <w:sz w:val="20"/>
                <w:szCs w:val="20"/>
              </w:rPr>
            </w:pPr>
            <w:r w:rsidRPr="00035038">
              <w:rPr>
                <w:rFonts w:ascii="Arial" w:hAnsi="Arial" w:cs="Arial"/>
                <w:i/>
                <w:sz w:val="20"/>
                <w:szCs w:val="20"/>
              </w:rPr>
              <w:t>“Tổng Giám đốc”</w:t>
            </w:r>
            <w:r w:rsidRPr="00035038">
              <w:rPr>
                <w:rFonts w:ascii="Arial" w:hAnsi="Arial" w:cs="Arial"/>
                <w:sz w:val="20"/>
                <w:szCs w:val="20"/>
              </w:rPr>
              <w:t xml:space="preserve"> là Tổng Giám đốc của Công ty TNHH Giải pháp phần mềm CMC.</w:t>
            </w:r>
          </w:p>
          <w:p w14:paraId="0255AFC6" w14:textId="77777777" w:rsidR="00035038" w:rsidRPr="00035038" w:rsidRDefault="00035038" w:rsidP="00867E5E">
            <w:pPr>
              <w:pStyle w:val="ListParagraph"/>
              <w:numPr>
                <w:ilvl w:val="0"/>
                <w:numId w:val="58"/>
              </w:numPr>
              <w:tabs>
                <w:tab w:val="left" w:pos="567"/>
              </w:tabs>
              <w:spacing w:before="120" w:line="300" w:lineRule="auto"/>
              <w:jc w:val="both"/>
              <w:rPr>
                <w:rFonts w:ascii="Arial" w:hAnsi="Arial" w:cs="Arial"/>
                <w:sz w:val="20"/>
                <w:szCs w:val="20"/>
              </w:rPr>
            </w:pPr>
            <w:r w:rsidRPr="00035038">
              <w:rPr>
                <w:rFonts w:ascii="Arial" w:hAnsi="Arial" w:cs="Arial"/>
                <w:i/>
                <w:sz w:val="20"/>
                <w:szCs w:val="20"/>
              </w:rPr>
              <w:t>“Phó Tổng Giám đốc”</w:t>
            </w:r>
            <w:r w:rsidRPr="00035038">
              <w:rPr>
                <w:rFonts w:ascii="Arial" w:hAnsi="Arial" w:cs="Arial"/>
                <w:sz w:val="20"/>
                <w:szCs w:val="20"/>
              </w:rPr>
              <w:t xml:space="preserve"> là Phó Tổng Giám đốc của Công ty TNHH Giải pháp phần mềm CMC.</w:t>
            </w:r>
          </w:p>
          <w:p w14:paraId="2C44F8ED" w14:textId="77777777" w:rsidR="00035038" w:rsidRPr="00035038" w:rsidRDefault="00035038" w:rsidP="00867E5E">
            <w:pPr>
              <w:pStyle w:val="ListParagraph"/>
              <w:numPr>
                <w:ilvl w:val="0"/>
                <w:numId w:val="58"/>
              </w:numPr>
              <w:tabs>
                <w:tab w:val="left" w:pos="567"/>
              </w:tabs>
              <w:spacing w:before="120" w:line="300" w:lineRule="auto"/>
              <w:jc w:val="both"/>
              <w:rPr>
                <w:rFonts w:ascii="Arial" w:hAnsi="Arial" w:cs="Arial"/>
                <w:sz w:val="20"/>
                <w:szCs w:val="20"/>
              </w:rPr>
            </w:pPr>
            <w:r w:rsidRPr="00035038">
              <w:rPr>
                <w:rFonts w:ascii="Arial" w:hAnsi="Arial" w:cs="Arial"/>
                <w:i/>
                <w:sz w:val="20"/>
                <w:szCs w:val="20"/>
              </w:rPr>
              <w:t>“Kế toán trưởng”</w:t>
            </w:r>
            <w:r w:rsidRPr="00035038">
              <w:rPr>
                <w:rFonts w:ascii="Arial" w:hAnsi="Arial" w:cs="Arial"/>
                <w:sz w:val="20"/>
                <w:szCs w:val="20"/>
              </w:rPr>
              <w:t xml:space="preserve"> là Kế toán trưởng của Công ty Giải pháp phần mềm CMC. </w:t>
            </w:r>
          </w:p>
          <w:p w14:paraId="6F8ADECE" w14:textId="530D2A6F" w:rsidR="00EE31BF" w:rsidRPr="004100E3" w:rsidRDefault="00EE31BF" w:rsidP="0050437B">
            <w:pPr>
              <w:tabs>
                <w:tab w:val="left" w:pos="567"/>
              </w:tabs>
              <w:spacing w:line="264" w:lineRule="auto"/>
              <w:ind w:left="567"/>
              <w:contextualSpacing/>
              <w:jc w:val="both"/>
              <w:rPr>
                <w:rFonts w:ascii="Arial" w:eastAsia="Times New Roman" w:hAnsi="Arial" w:cs="Arial"/>
                <w:sz w:val="20"/>
                <w:szCs w:val="20"/>
                <w:u w:val="single"/>
              </w:rPr>
            </w:pPr>
          </w:p>
        </w:tc>
        <w:tc>
          <w:tcPr>
            <w:tcW w:w="3087" w:type="dxa"/>
          </w:tcPr>
          <w:p w14:paraId="02ED9815" w14:textId="29D9A42F" w:rsidR="00EE31BF" w:rsidRPr="004100E3" w:rsidRDefault="004100E3" w:rsidP="00C63293">
            <w:pPr>
              <w:spacing w:line="360" w:lineRule="auto"/>
              <w:jc w:val="both"/>
              <w:rPr>
                <w:rFonts w:ascii="Arial" w:eastAsia="Times New Roman" w:hAnsi="Arial" w:cs="Arial"/>
                <w:b/>
                <w:sz w:val="20"/>
                <w:szCs w:val="20"/>
              </w:rPr>
            </w:pPr>
            <w:r w:rsidRPr="004100E3">
              <w:rPr>
                <w:rFonts w:ascii="Arial" w:eastAsia="Times New Roman" w:hAnsi="Arial" w:cs="Arial"/>
                <w:color w:val="000000" w:themeColor="text1"/>
                <w:sz w:val="20"/>
                <w:szCs w:val="20"/>
              </w:rPr>
              <w:t>Bổ sung một số khái niệm về chức danh để tránh nhầm lẫn với chức danh tại Công ty Tập đoàn.</w:t>
            </w:r>
          </w:p>
        </w:tc>
      </w:tr>
      <w:tr w:rsidR="00EE31BF" w:rsidRPr="004100E3" w14:paraId="5E242DEB" w14:textId="6FF01945" w:rsidTr="00FA7587">
        <w:tc>
          <w:tcPr>
            <w:tcW w:w="5755" w:type="dxa"/>
          </w:tcPr>
          <w:p w14:paraId="0A904F8F" w14:textId="77777777" w:rsidR="0079249E" w:rsidRPr="0079249E" w:rsidRDefault="0079249E" w:rsidP="0079249E">
            <w:pPr>
              <w:spacing w:before="180" w:after="180" w:line="360" w:lineRule="auto"/>
              <w:jc w:val="both"/>
              <w:rPr>
                <w:rFonts w:ascii="Arial" w:hAnsi="Arial" w:cs="Arial"/>
                <w:sz w:val="20"/>
                <w:szCs w:val="20"/>
              </w:rPr>
            </w:pPr>
            <w:r w:rsidRPr="0079249E">
              <w:rPr>
                <w:rFonts w:ascii="Arial" w:hAnsi="Arial" w:cs="Arial"/>
                <w:b/>
                <w:sz w:val="20"/>
                <w:szCs w:val="20"/>
              </w:rPr>
              <w:t xml:space="preserve">ĐIỀU 5. TIÊU CHUẨN </w:t>
            </w:r>
          </w:p>
          <w:p w14:paraId="5D48E116" w14:textId="77777777" w:rsidR="0079249E" w:rsidRPr="0079249E" w:rsidRDefault="0079249E" w:rsidP="0079249E">
            <w:pPr>
              <w:tabs>
                <w:tab w:val="num" w:pos="540"/>
              </w:tabs>
              <w:spacing w:before="180" w:after="180" w:line="360" w:lineRule="auto"/>
              <w:jc w:val="both"/>
              <w:rPr>
                <w:rFonts w:ascii="Arial" w:hAnsi="Arial" w:cs="Arial"/>
                <w:b/>
                <w:sz w:val="20"/>
                <w:szCs w:val="20"/>
              </w:rPr>
            </w:pPr>
            <w:r w:rsidRPr="0079249E">
              <w:rPr>
                <w:rFonts w:ascii="Arial" w:hAnsi="Arial" w:cs="Arial"/>
                <w:b/>
                <w:sz w:val="20"/>
                <w:szCs w:val="20"/>
              </w:rPr>
              <w:t>1.</w:t>
            </w:r>
            <w:r w:rsidRPr="0079249E">
              <w:rPr>
                <w:rFonts w:ascii="Arial" w:hAnsi="Arial" w:cs="Arial"/>
                <w:b/>
                <w:sz w:val="20"/>
                <w:szCs w:val="20"/>
              </w:rPr>
              <w:tab/>
            </w:r>
            <w:r w:rsidRPr="0079249E">
              <w:rPr>
                <w:rFonts w:ascii="Arial" w:hAnsi="Arial" w:cs="Arial"/>
                <w:sz w:val="20"/>
                <w:szCs w:val="20"/>
              </w:rPr>
              <w:t xml:space="preserve">Thành viên Ban Điều hành phải có đủ các tiêu chuẩn sau: </w:t>
            </w:r>
          </w:p>
          <w:p w14:paraId="22173729" w14:textId="77777777" w:rsidR="00EE31BF" w:rsidRDefault="0079249E" w:rsidP="0072222B">
            <w:pPr>
              <w:tabs>
                <w:tab w:val="left" w:pos="0"/>
              </w:tabs>
              <w:spacing w:before="180" w:after="180" w:line="360" w:lineRule="auto"/>
              <w:ind w:left="720" w:hanging="720"/>
              <w:jc w:val="both"/>
              <w:rPr>
                <w:rFonts w:ascii="Arial" w:hAnsi="Arial" w:cs="Arial"/>
                <w:sz w:val="20"/>
                <w:szCs w:val="20"/>
              </w:rPr>
            </w:pPr>
            <w:r w:rsidRPr="0079249E">
              <w:rPr>
                <w:rFonts w:ascii="Arial" w:hAnsi="Arial" w:cs="Arial"/>
                <w:sz w:val="20"/>
                <w:szCs w:val="20"/>
              </w:rPr>
              <w:lastRenderedPageBreak/>
              <w:t>(a)</w:t>
            </w:r>
            <w:r w:rsidRPr="0079249E">
              <w:rPr>
                <w:rFonts w:ascii="Arial" w:hAnsi="Arial" w:cs="Arial"/>
                <w:sz w:val="20"/>
                <w:szCs w:val="20"/>
              </w:rPr>
              <w:tab/>
              <w:t>Không thuộc các trường hợp không được phép quản lý doanh nghiệp theo quy định tại Điều 13 Luật Doanh nghiệp</w:t>
            </w:r>
          </w:p>
          <w:p w14:paraId="57DD99FF" w14:textId="22F72BA3" w:rsidR="0072222B" w:rsidRPr="0079249E" w:rsidRDefault="0072222B" w:rsidP="0072222B">
            <w:pPr>
              <w:tabs>
                <w:tab w:val="left" w:pos="0"/>
              </w:tabs>
              <w:spacing w:before="180" w:after="180" w:line="360" w:lineRule="auto"/>
              <w:ind w:left="720" w:hanging="720"/>
              <w:jc w:val="both"/>
              <w:rPr>
                <w:rFonts w:ascii="Arial" w:hAnsi="Arial" w:cs="Arial"/>
                <w:sz w:val="20"/>
                <w:szCs w:val="20"/>
              </w:rPr>
            </w:pPr>
            <w:r>
              <w:rPr>
                <w:rFonts w:ascii="Arial" w:hAnsi="Arial" w:cs="Arial"/>
                <w:sz w:val="20"/>
                <w:szCs w:val="20"/>
              </w:rPr>
              <w:t>……………….</w:t>
            </w:r>
          </w:p>
        </w:tc>
        <w:tc>
          <w:tcPr>
            <w:tcW w:w="5760" w:type="dxa"/>
          </w:tcPr>
          <w:p w14:paraId="020C4DF5" w14:textId="77777777" w:rsidR="00EE17AF" w:rsidRPr="0079249E" w:rsidRDefault="00EE17AF" w:rsidP="00EE17AF">
            <w:pPr>
              <w:spacing w:before="180" w:after="180" w:line="360" w:lineRule="auto"/>
              <w:jc w:val="both"/>
              <w:rPr>
                <w:rFonts w:ascii="Arial" w:hAnsi="Arial" w:cs="Arial"/>
                <w:sz w:val="20"/>
                <w:szCs w:val="20"/>
              </w:rPr>
            </w:pPr>
            <w:r w:rsidRPr="0079249E">
              <w:rPr>
                <w:rFonts w:ascii="Arial" w:hAnsi="Arial" w:cs="Arial"/>
                <w:b/>
                <w:sz w:val="20"/>
                <w:szCs w:val="20"/>
              </w:rPr>
              <w:lastRenderedPageBreak/>
              <w:t xml:space="preserve">ĐIỀU 5. TIÊU CHUẨN </w:t>
            </w:r>
          </w:p>
          <w:p w14:paraId="2D17534C" w14:textId="77777777" w:rsidR="00EE17AF" w:rsidRPr="0079249E" w:rsidRDefault="00EE17AF" w:rsidP="00EE17AF">
            <w:pPr>
              <w:tabs>
                <w:tab w:val="num" w:pos="540"/>
              </w:tabs>
              <w:spacing w:before="180" w:after="180" w:line="360" w:lineRule="auto"/>
              <w:jc w:val="both"/>
              <w:rPr>
                <w:rFonts w:ascii="Arial" w:hAnsi="Arial" w:cs="Arial"/>
                <w:b/>
                <w:sz w:val="20"/>
                <w:szCs w:val="20"/>
              </w:rPr>
            </w:pPr>
            <w:r w:rsidRPr="0079249E">
              <w:rPr>
                <w:rFonts w:ascii="Arial" w:hAnsi="Arial" w:cs="Arial"/>
                <w:sz w:val="20"/>
                <w:szCs w:val="20"/>
              </w:rPr>
              <w:t>1.</w:t>
            </w:r>
            <w:r w:rsidRPr="0079249E">
              <w:rPr>
                <w:rFonts w:ascii="Arial" w:hAnsi="Arial" w:cs="Arial"/>
                <w:b/>
                <w:sz w:val="20"/>
                <w:szCs w:val="20"/>
              </w:rPr>
              <w:tab/>
            </w:r>
            <w:r w:rsidRPr="0079249E">
              <w:rPr>
                <w:rFonts w:ascii="Arial" w:hAnsi="Arial" w:cs="Arial"/>
                <w:sz w:val="20"/>
                <w:szCs w:val="20"/>
              </w:rPr>
              <w:t xml:space="preserve">Thành viên Ban Điều hành phải có đủ các tiêu chuẩn sau: </w:t>
            </w:r>
          </w:p>
          <w:p w14:paraId="7F51CB4D" w14:textId="02A27F83" w:rsidR="00EE31BF" w:rsidRDefault="00EE17AF" w:rsidP="0072222B">
            <w:pPr>
              <w:tabs>
                <w:tab w:val="left" w:pos="0"/>
              </w:tabs>
              <w:spacing w:before="180" w:after="180" w:line="360" w:lineRule="auto"/>
              <w:ind w:left="720" w:hanging="720"/>
              <w:jc w:val="both"/>
              <w:rPr>
                <w:rFonts w:ascii="Arial" w:hAnsi="Arial" w:cs="Arial"/>
                <w:sz w:val="20"/>
                <w:szCs w:val="20"/>
              </w:rPr>
            </w:pPr>
            <w:r w:rsidRPr="0079249E">
              <w:rPr>
                <w:rFonts w:ascii="Arial" w:hAnsi="Arial" w:cs="Arial"/>
                <w:sz w:val="20"/>
                <w:szCs w:val="20"/>
              </w:rPr>
              <w:lastRenderedPageBreak/>
              <w:t>(a)</w:t>
            </w:r>
            <w:r w:rsidRPr="0079249E">
              <w:rPr>
                <w:rFonts w:ascii="Arial" w:hAnsi="Arial" w:cs="Arial"/>
                <w:sz w:val="20"/>
                <w:szCs w:val="20"/>
              </w:rPr>
              <w:tab/>
              <w:t>Không thuộc các trường hợp không được phép quản lý doanh nghiệp theo quy định tại Luật Doanh nghiệp</w:t>
            </w:r>
          </w:p>
          <w:p w14:paraId="37694FB9" w14:textId="1E39975E" w:rsidR="0072222B" w:rsidRPr="0079249E" w:rsidRDefault="0072222B" w:rsidP="0072222B">
            <w:pPr>
              <w:tabs>
                <w:tab w:val="left" w:pos="0"/>
              </w:tabs>
              <w:spacing w:before="180" w:after="180" w:line="360" w:lineRule="auto"/>
              <w:ind w:left="720" w:hanging="720"/>
              <w:jc w:val="both"/>
              <w:rPr>
                <w:rFonts w:ascii="Arial" w:eastAsia="Times New Roman" w:hAnsi="Arial" w:cs="Arial"/>
                <w:sz w:val="20"/>
                <w:szCs w:val="20"/>
              </w:rPr>
            </w:pPr>
            <w:r>
              <w:rPr>
                <w:rFonts w:ascii="Arial" w:hAnsi="Arial" w:cs="Arial"/>
                <w:sz w:val="20"/>
                <w:szCs w:val="20"/>
              </w:rPr>
              <w:t>……………….</w:t>
            </w:r>
          </w:p>
        </w:tc>
        <w:tc>
          <w:tcPr>
            <w:tcW w:w="3087" w:type="dxa"/>
          </w:tcPr>
          <w:p w14:paraId="69065C62" w14:textId="3E5AFB9C" w:rsidR="00EE31BF" w:rsidRPr="004100E3" w:rsidRDefault="00EE31BF" w:rsidP="00C43634">
            <w:pPr>
              <w:spacing w:line="264" w:lineRule="auto"/>
              <w:jc w:val="both"/>
              <w:rPr>
                <w:rFonts w:ascii="Arial" w:eastAsia="Times New Roman" w:hAnsi="Arial" w:cs="Arial"/>
                <w:sz w:val="20"/>
                <w:szCs w:val="20"/>
              </w:rPr>
            </w:pPr>
          </w:p>
        </w:tc>
      </w:tr>
      <w:tr w:rsidR="00EE31BF" w:rsidRPr="004100E3" w14:paraId="52C32912" w14:textId="34131729" w:rsidTr="00FA7587">
        <w:tc>
          <w:tcPr>
            <w:tcW w:w="5755" w:type="dxa"/>
          </w:tcPr>
          <w:p w14:paraId="112758FE" w14:textId="77777777" w:rsidR="0079249E" w:rsidRPr="0079249E" w:rsidRDefault="0079249E" w:rsidP="0079249E">
            <w:pPr>
              <w:pStyle w:val="Heading1"/>
              <w:spacing w:before="180" w:after="180" w:line="360" w:lineRule="auto"/>
              <w:outlineLvl w:val="0"/>
              <w:rPr>
                <w:rFonts w:ascii="Arial" w:hAnsi="Arial" w:cs="Arial"/>
                <w:b/>
                <w:color w:val="auto"/>
                <w:sz w:val="20"/>
                <w:szCs w:val="20"/>
              </w:rPr>
            </w:pPr>
            <w:r w:rsidRPr="0079249E">
              <w:rPr>
                <w:rFonts w:ascii="Arial" w:hAnsi="Arial" w:cs="Arial"/>
                <w:b/>
                <w:color w:val="auto"/>
                <w:sz w:val="20"/>
                <w:szCs w:val="20"/>
              </w:rPr>
              <w:lastRenderedPageBreak/>
              <w:t>ĐIỀU 6. NHIỆM VỤ VÀ QUYỀN HẠN</w:t>
            </w:r>
          </w:p>
          <w:p w14:paraId="474B3915" w14:textId="77777777" w:rsidR="0079249E" w:rsidRPr="0079249E" w:rsidRDefault="0079249E" w:rsidP="0079249E">
            <w:pPr>
              <w:tabs>
                <w:tab w:val="left" w:pos="540"/>
              </w:tabs>
              <w:spacing w:before="180" w:after="180" w:line="360" w:lineRule="auto"/>
              <w:ind w:left="540" w:hanging="540"/>
              <w:jc w:val="both"/>
              <w:rPr>
                <w:rFonts w:ascii="Arial" w:hAnsi="Arial" w:cs="Arial"/>
                <w:sz w:val="20"/>
                <w:szCs w:val="20"/>
              </w:rPr>
            </w:pPr>
            <w:r w:rsidRPr="0079249E">
              <w:rPr>
                <w:rFonts w:ascii="Arial" w:hAnsi="Arial" w:cs="Arial"/>
                <w:sz w:val="20"/>
                <w:szCs w:val="20"/>
              </w:rPr>
              <w:t>1.</w:t>
            </w:r>
            <w:r w:rsidRPr="0079249E">
              <w:rPr>
                <w:rFonts w:ascii="Arial" w:hAnsi="Arial" w:cs="Arial"/>
                <w:sz w:val="20"/>
                <w:szCs w:val="20"/>
              </w:rPr>
              <w:tab/>
              <w:t xml:space="preserve">Tổng giám đốc có thẩm quyền </w:t>
            </w:r>
            <w:r w:rsidRPr="0079249E">
              <w:rPr>
                <w:rFonts w:ascii="Arial" w:hAnsi="Arial" w:cs="Arial"/>
                <w:sz w:val="20"/>
                <w:szCs w:val="20"/>
                <w:lang w:val="vi-VN"/>
              </w:rPr>
              <w:t>t</w:t>
            </w:r>
            <w:r w:rsidRPr="0079249E">
              <w:rPr>
                <w:rFonts w:ascii="Arial" w:hAnsi="Arial" w:cs="Arial"/>
                <w:sz w:val="20"/>
                <w:szCs w:val="20"/>
              </w:rPr>
              <w:t>rực tiếp điều hành, quyết định các vấn đề liên quan đến hoạt động kinh doanh hàng ngày của Công ty,</w:t>
            </w:r>
            <w:r w:rsidRPr="0079249E">
              <w:rPr>
                <w:rFonts w:ascii="Arial" w:hAnsi="Arial" w:cs="Arial"/>
                <w:sz w:val="20"/>
                <w:szCs w:val="20"/>
                <w:lang w:val="vi-VN"/>
              </w:rPr>
              <w:t xml:space="preserve"> bao gồm</w:t>
            </w:r>
            <w:r w:rsidRPr="0079249E">
              <w:rPr>
                <w:rFonts w:ascii="Arial" w:hAnsi="Arial" w:cs="Arial"/>
                <w:sz w:val="20"/>
                <w:szCs w:val="20"/>
              </w:rPr>
              <w:t>:</w:t>
            </w:r>
          </w:p>
          <w:p w14:paraId="2BD9B119" w14:textId="77777777" w:rsidR="0079249E" w:rsidRPr="0079249E" w:rsidRDefault="0079249E" w:rsidP="0079249E">
            <w:pPr>
              <w:tabs>
                <w:tab w:val="left" w:pos="540"/>
              </w:tabs>
              <w:spacing w:before="180" w:after="180" w:line="360" w:lineRule="auto"/>
              <w:ind w:left="540" w:hanging="540"/>
              <w:jc w:val="both"/>
              <w:rPr>
                <w:rFonts w:ascii="Arial" w:hAnsi="Arial" w:cs="Arial"/>
                <w:sz w:val="20"/>
                <w:szCs w:val="20"/>
              </w:rPr>
            </w:pPr>
            <w:r w:rsidRPr="0079249E">
              <w:rPr>
                <w:rFonts w:ascii="Arial" w:hAnsi="Arial" w:cs="Arial"/>
                <w:sz w:val="20"/>
                <w:szCs w:val="20"/>
              </w:rPr>
              <w:t>(a)</w:t>
            </w:r>
            <w:r w:rsidRPr="0079249E">
              <w:rPr>
                <w:rFonts w:ascii="Arial" w:hAnsi="Arial" w:cs="Arial"/>
                <w:sz w:val="20"/>
                <w:szCs w:val="20"/>
              </w:rPr>
              <w:tab/>
              <w:t xml:space="preserve">Tổ chức thực hiện kế hoạch kinh doanh và phương án đầu tư của công ty, điều hành các vấn đề liên quan đến hoạt động kinh doanh hàng ngày của Công ty; ký kết hợp đồng nhân danh công ty, </w:t>
            </w:r>
          </w:p>
          <w:p w14:paraId="596BD716" w14:textId="77777777" w:rsidR="0079249E" w:rsidRPr="0079249E" w:rsidRDefault="0079249E" w:rsidP="0079249E">
            <w:pPr>
              <w:tabs>
                <w:tab w:val="left" w:pos="540"/>
              </w:tabs>
              <w:spacing w:before="180" w:after="180" w:line="360" w:lineRule="auto"/>
              <w:ind w:left="540" w:hanging="540"/>
              <w:jc w:val="both"/>
              <w:rPr>
                <w:rFonts w:ascii="Arial" w:hAnsi="Arial" w:cs="Arial"/>
                <w:sz w:val="20"/>
                <w:szCs w:val="20"/>
              </w:rPr>
            </w:pPr>
            <w:r w:rsidRPr="0079249E">
              <w:rPr>
                <w:rFonts w:ascii="Arial" w:hAnsi="Arial" w:cs="Arial"/>
                <w:sz w:val="20"/>
                <w:szCs w:val="20"/>
              </w:rPr>
              <w:t>(b)</w:t>
            </w:r>
            <w:r w:rsidRPr="0079249E">
              <w:rPr>
                <w:rFonts w:ascii="Arial" w:hAnsi="Arial" w:cs="Arial"/>
                <w:sz w:val="20"/>
                <w:szCs w:val="20"/>
              </w:rPr>
              <w:tab/>
              <w:t>Tổ chức thực hiện các chỉ thị và quyết định của Chủ tịch công ty và Chủ sở hữu; xây dựng và triển khai các chiến lược phát triển của Công ty sau khi đã được Chủ tịch Công ty và Chủ sở hữu phê duyệt,</w:t>
            </w:r>
          </w:p>
          <w:p w14:paraId="19273A04" w14:textId="77777777" w:rsidR="0079249E" w:rsidRPr="0079249E" w:rsidRDefault="0079249E" w:rsidP="0079249E">
            <w:pPr>
              <w:tabs>
                <w:tab w:val="left" w:pos="540"/>
              </w:tabs>
              <w:spacing w:before="180" w:after="180" w:line="360" w:lineRule="auto"/>
              <w:ind w:left="540" w:hanging="540"/>
              <w:jc w:val="both"/>
              <w:rPr>
                <w:rFonts w:ascii="Arial" w:hAnsi="Arial" w:cs="Arial"/>
                <w:sz w:val="20"/>
                <w:szCs w:val="20"/>
              </w:rPr>
            </w:pPr>
            <w:r w:rsidRPr="0079249E">
              <w:rPr>
                <w:rFonts w:ascii="Arial" w:hAnsi="Arial" w:cs="Arial"/>
                <w:sz w:val="20"/>
                <w:szCs w:val="20"/>
              </w:rPr>
              <w:t>(c)</w:t>
            </w:r>
            <w:r w:rsidRPr="0079249E">
              <w:rPr>
                <w:rFonts w:ascii="Arial" w:hAnsi="Arial" w:cs="Arial"/>
                <w:sz w:val="20"/>
                <w:szCs w:val="20"/>
              </w:rPr>
              <w:tab/>
              <w:t>Ban hành các quy chế quản lý nội bộ công ty (trừ các quy chế do Chủ tịch Công ty ban hành theo quy định tại Quy chế chủ tịch Công ty),</w:t>
            </w:r>
          </w:p>
          <w:p w14:paraId="10E968D3" w14:textId="77777777" w:rsidR="0079249E" w:rsidRDefault="0079249E" w:rsidP="0079249E">
            <w:pPr>
              <w:tabs>
                <w:tab w:val="left" w:pos="540"/>
              </w:tabs>
              <w:spacing w:before="180" w:after="180" w:line="360" w:lineRule="auto"/>
              <w:ind w:left="540" w:hanging="540"/>
              <w:jc w:val="both"/>
              <w:rPr>
                <w:rFonts w:ascii="Arial" w:hAnsi="Arial" w:cs="Arial"/>
                <w:sz w:val="20"/>
                <w:szCs w:val="20"/>
              </w:rPr>
            </w:pPr>
            <w:r w:rsidRPr="0079249E">
              <w:rPr>
                <w:rFonts w:ascii="Arial" w:hAnsi="Arial" w:cs="Arial"/>
                <w:sz w:val="20"/>
                <w:szCs w:val="20"/>
              </w:rPr>
              <w:t>(d)</w:t>
            </w:r>
            <w:r w:rsidRPr="0079249E">
              <w:rPr>
                <w:rFonts w:ascii="Arial" w:hAnsi="Arial" w:cs="Arial"/>
                <w:sz w:val="20"/>
                <w:szCs w:val="20"/>
              </w:rPr>
              <w:tab/>
              <w:t>Tuyển dụng, ký hợp đồng lao động, bổ nhiệm/miễn nhiệm/bãi nhiệm, quyết định lương, khen thưởng, kỷ luật, quy hoạch cán bộ kế cận các cấp trừ các chức danh thuộc thẩm quyền quyết định của Chủ tịch công ty và Chủ sở hữu.</w:t>
            </w:r>
          </w:p>
          <w:p w14:paraId="3520562B" w14:textId="77777777" w:rsidR="0079249E" w:rsidRPr="0079249E" w:rsidRDefault="0079249E" w:rsidP="0079249E">
            <w:pPr>
              <w:tabs>
                <w:tab w:val="left" w:pos="540"/>
              </w:tabs>
              <w:spacing w:before="180" w:after="180" w:line="360" w:lineRule="auto"/>
              <w:ind w:left="540" w:hanging="540"/>
              <w:jc w:val="both"/>
              <w:rPr>
                <w:rFonts w:ascii="Arial" w:hAnsi="Arial" w:cs="Arial"/>
                <w:sz w:val="20"/>
                <w:szCs w:val="20"/>
              </w:rPr>
            </w:pPr>
          </w:p>
          <w:p w14:paraId="6567110F" w14:textId="77777777" w:rsidR="0079249E" w:rsidRPr="0079249E" w:rsidRDefault="0079249E" w:rsidP="0079249E">
            <w:pPr>
              <w:spacing w:before="180" w:after="180" w:line="360" w:lineRule="auto"/>
              <w:ind w:left="540" w:hanging="540"/>
              <w:jc w:val="both"/>
              <w:rPr>
                <w:rFonts w:ascii="Arial" w:hAnsi="Arial" w:cs="Arial"/>
                <w:sz w:val="20"/>
                <w:szCs w:val="20"/>
              </w:rPr>
            </w:pPr>
            <w:r w:rsidRPr="0079249E">
              <w:rPr>
                <w:rFonts w:ascii="Arial" w:hAnsi="Arial" w:cs="Arial"/>
                <w:sz w:val="20"/>
                <w:szCs w:val="20"/>
              </w:rPr>
              <w:t>2.</w:t>
            </w:r>
            <w:r w:rsidRPr="0079249E">
              <w:rPr>
                <w:rFonts w:ascii="Arial" w:hAnsi="Arial" w:cs="Arial"/>
                <w:sz w:val="20"/>
                <w:szCs w:val="20"/>
              </w:rPr>
              <w:tab/>
              <w:t>Tổng giám đốc có quyền quyết định, phê duyệt các hợp đồng, dự án trong các trường hợp dưới đây:</w:t>
            </w:r>
          </w:p>
          <w:p w14:paraId="3E06654F" w14:textId="77777777" w:rsidR="0079249E" w:rsidRPr="0079249E" w:rsidRDefault="0079249E" w:rsidP="0079249E">
            <w:pPr>
              <w:numPr>
                <w:ilvl w:val="0"/>
                <w:numId w:val="2"/>
              </w:numPr>
              <w:spacing w:before="180" w:after="180" w:line="360" w:lineRule="auto"/>
              <w:jc w:val="both"/>
              <w:rPr>
                <w:rFonts w:ascii="Arial" w:hAnsi="Arial" w:cs="Arial"/>
                <w:sz w:val="20"/>
                <w:szCs w:val="20"/>
              </w:rPr>
            </w:pPr>
            <w:r w:rsidRPr="0079249E">
              <w:rPr>
                <w:rFonts w:ascii="Arial" w:hAnsi="Arial" w:cs="Arial"/>
                <w:sz w:val="20"/>
                <w:szCs w:val="20"/>
              </w:rPr>
              <w:lastRenderedPageBreak/>
              <w:t>Kế hoạch kinh doanh và kế hoạch ngân sách tháng;</w:t>
            </w:r>
          </w:p>
          <w:p w14:paraId="16696104" w14:textId="77777777" w:rsidR="0079249E" w:rsidRPr="0079249E" w:rsidRDefault="0079249E" w:rsidP="0079249E">
            <w:pPr>
              <w:numPr>
                <w:ilvl w:val="0"/>
                <w:numId w:val="2"/>
              </w:numPr>
              <w:spacing w:before="180" w:after="180" w:line="360" w:lineRule="auto"/>
              <w:jc w:val="both"/>
              <w:rPr>
                <w:rFonts w:ascii="Arial" w:hAnsi="Arial" w:cs="Arial"/>
                <w:sz w:val="20"/>
                <w:szCs w:val="20"/>
              </w:rPr>
            </w:pPr>
            <w:r w:rsidRPr="0079249E">
              <w:rPr>
                <w:rFonts w:ascii="Arial" w:hAnsi="Arial" w:cs="Arial"/>
                <w:sz w:val="20"/>
                <w:szCs w:val="20"/>
              </w:rPr>
              <w:t>Đầu tư phát triển sản phẩm, dịch vụ có giá trị dưới một (01) tỷ đồng</w:t>
            </w:r>
          </w:p>
          <w:p w14:paraId="63BB9DB5" w14:textId="77777777" w:rsidR="0079249E" w:rsidRDefault="0079249E" w:rsidP="0079249E">
            <w:pPr>
              <w:numPr>
                <w:ilvl w:val="0"/>
                <w:numId w:val="2"/>
              </w:numPr>
              <w:spacing w:before="180" w:after="180" w:line="360" w:lineRule="auto"/>
              <w:jc w:val="both"/>
              <w:rPr>
                <w:rFonts w:ascii="Arial" w:hAnsi="Arial" w:cs="Arial"/>
                <w:sz w:val="20"/>
                <w:szCs w:val="20"/>
              </w:rPr>
            </w:pPr>
            <w:r w:rsidRPr="0079249E">
              <w:rPr>
                <w:rFonts w:ascii="Arial" w:hAnsi="Arial" w:cs="Arial"/>
                <w:sz w:val="20"/>
                <w:szCs w:val="20"/>
              </w:rPr>
              <w:t>Phê duyệt quy trình và kết quả đấu thầu có giá trị dưới hai (02) tỷ đồng;</w:t>
            </w:r>
          </w:p>
          <w:p w14:paraId="6CBAAB21" w14:textId="77777777" w:rsidR="001317A3" w:rsidRDefault="001317A3" w:rsidP="001317A3">
            <w:pPr>
              <w:spacing w:before="180" w:after="180" w:line="360" w:lineRule="auto"/>
              <w:ind w:left="1440"/>
              <w:jc w:val="both"/>
              <w:rPr>
                <w:rFonts w:ascii="Arial" w:hAnsi="Arial" w:cs="Arial"/>
                <w:sz w:val="20"/>
                <w:szCs w:val="20"/>
              </w:rPr>
            </w:pPr>
          </w:p>
          <w:p w14:paraId="5043FB29" w14:textId="77777777" w:rsidR="001317A3" w:rsidRDefault="001317A3" w:rsidP="001317A3">
            <w:pPr>
              <w:spacing w:before="180" w:after="180" w:line="360" w:lineRule="auto"/>
              <w:ind w:left="1440"/>
              <w:jc w:val="both"/>
              <w:rPr>
                <w:rFonts w:ascii="Arial" w:hAnsi="Arial" w:cs="Arial"/>
                <w:sz w:val="20"/>
                <w:szCs w:val="20"/>
              </w:rPr>
            </w:pPr>
          </w:p>
          <w:p w14:paraId="4806086B" w14:textId="77777777" w:rsidR="001317A3" w:rsidRDefault="001317A3" w:rsidP="001317A3">
            <w:pPr>
              <w:spacing w:before="180" w:after="180" w:line="360" w:lineRule="auto"/>
              <w:ind w:left="1440"/>
              <w:jc w:val="both"/>
              <w:rPr>
                <w:rFonts w:ascii="Arial" w:hAnsi="Arial" w:cs="Arial"/>
                <w:sz w:val="20"/>
                <w:szCs w:val="20"/>
              </w:rPr>
            </w:pPr>
          </w:p>
          <w:p w14:paraId="2A7DDC3F" w14:textId="77777777" w:rsidR="001317A3" w:rsidRDefault="001317A3" w:rsidP="001317A3">
            <w:pPr>
              <w:spacing w:before="180" w:after="180" w:line="360" w:lineRule="auto"/>
              <w:ind w:left="1440"/>
              <w:jc w:val="both"/>
              <w:rPr>
                <w:rFonts w:ascii="Arial" w:hAnsi="Arial" w:cs="Arial"/>
                <w:sz w:val="20"/>
                <w:szCs w:val="20"/>
              </w:rPr>
            </w:pPr>
          </w:p>
          <w:p w14:paraId="0A7592C8" w14:textId="77777777" w:rsidR="0079249E" w:rsidRPr="0079249E" w:rsidRDefault="0079249E" w:rsidP="0079249E">
            <w:pPr>
              <w:numPr>
                <w:ilvl w:val="0"/>
                <w:numId w:val="2"/>
              </w:numPr>
              <w:spacing w:before="180" w:after="180" w:line="360" w:lineRule="auto"/>
              <w:jc w:val="both"/>
              <w:rPr>
                <w:rFonts w:ascii="Arial" w:hAnsi="Arial" w:cs="Arial"/>
                <w:sz w:val="20"/>
                <w:szCs w:val="20"/>
              </w:rPr>
            </w:pPr>
            <w:r w:rsidRPr="0079249E">
              <w:rPr>
                <w:rFonts w:ascii="Arial" w:hAnsi="Arial" w:cs="Arial"/>
                <w:sz w:val="20"/>
                <w:szCs w:val="20"/>
              </w:rPr>
              <w:t>Hợp đồng mua hàng hóa dịch vụ phục vụ HĐSXKD đã có Hợp đồng đầu ra dưới hai mươi (20) tỷ đồng;</w:t>
            </w:r>
          </w:p>
          <w:p w14:paraId="5B8CC56A" w14:textId="77777777" w:rsidR="0079249E" w:rsidRPr="0079249E" w:rsidRDefault="0079249E" w:rsidP="0079249E">
            <w:pPr>
              <w:numPr>
                <w:ilvl w:val="0"/>
                <w:numId w:val="2"/>
              </w:numPr>
              <w:spacing w:before="180" w:after="180" w:line="360" w:lineRule="auto"/>
              <w:jc w:val="both"/>
              <w:rPr>
                <w:rFonts w:ascii="Arial" w:hAnsi="Arial" w:cs="Arial"/>
                <w:sz w:val="20"/>
                <w:szCs w:val="20"/>
              </w:rPr>
            </w:pPr>
            <w:r w:rsidRPr="0079249E">
              <w:rPr>
                <w:rFonts w:ascii="Arial" w:hAnsi="Arial" w:cs="Arial"/>
                <w:sz w:val="20"/>
                <w:szCs w:val="20"/>
              </w:rPr>
              <w:t>Hợp đồng mua hàng hóa dịch vụ phục vụ HĐSXKD chưa có Hợp đồng đầu ra dưới năm trăm (500) triệu đồng;</w:t>
            </w:r>
          </w:p>
          <w:p w14:paraId="427E6DA4" w14:textId="77777777" w:rsidR="0079249E" w:rsidRDefault="0079249E" w:rsidP="0079249E">
            <w:pPr>
              <w:numPr>
                <w:ilvl w:val="0"/>
                <w:numId w:val="2"/>
              </w:numPr>
              <w:spacing w:before="180" w:after="180" w:line="360" w:lineRule="auto"/>
              <w:jc w:val="both"/>
              <w:rPr>
                <w:rFonts w:ascii="Arial" w:hAnsi="Arial" w:cs="Arial"/>
                <w:sz w:val="20"/>
                <w:szCs w:val="20"/>
              </w:rPr>
            </w:pPr>
            <w:r w:rsidRPr="0079249E">
              <w:rPr>
                <w:rFonts w:ascii="Arial" w:hAnsi="Arial" w:cs="Arial"/>
                <w:sz w:val="20"/>
                <w:szCs w:val="20"/>
              </w:rPr>
              <w:t>Mua sắm tài sản cố định ngoài ngân sách đã được Tổng giám đốc tập đoàn phê duyệt hàng năm có giá trị dưới hai trăm (200) triệu đồng;</w:t>
            </w:r>
          </w:p>
          <w:p w14:paraId="318FC44E" w14:textId="77777777" w:rsidR="001317A3" w:rsidRDefault="001317A3" w:rsidP="001317A3">
            <w:pPr>
              <w:spacing w:before="180" w:after="180" w:line="360" w:lineRule="auto"/>
              <w:ind w:left="1440"/>
              <w:jc w:val="both"/>
              <w:rPr>
                <w:rFonts w:ascii="Arial" w:hAnsi="Arial" w:cs="Arial"/>
                <w:sz w:val="20"/>
                <w:szCs w:val="20"/>
              </w:rPr>
            </w:pPr>
          </w:p>
          <w:p w14:paraId="5A33F9FE" w14:textId="77777777" w:rsidR="001317A3" w:rsidRDefault="001317A3" w:rsidP="001317A3">
            <w:pPr>
              <w:spacing w:before="180" w:after="180" w:line="360" w:lineRule="auto"/>
              <w:ind w:left="1440"/>
              <w:jc w:val="both"/>
              <w:rPr>
                <w:rFonts w:ascii="Arial" w:hAnsi="Arial" w:cs="Arial"/>
                <w:sz w:val="20"/>
                <w:szCs w:val="20"/>
              </w:rPr>
            </w:pPr>
          </w:p>
          <w:p w14:paraId="2B0541F0" w14:textId="77777777" w:rsidR="008B4C45" w:rsidRDefault="008B4C45" w:rsidP="008B4C45">
            <w:pPr>
              <w:spacing w:before="180" w:after="180" w:line="360" w:lineRule="auto"/>
              <w:ind w:left="1440"/>
              <w:jc w:val="both"/>
              <w:rPr>
                <w:rFonts w:ascii="Arial" w:hAnsi="Arial" w:cs="Arial"/>
                <w:sz w:val="20"/>
                <w:szCs w:val="20"/>
              </w:rPr>
            </w:pPr>
          </w:p>
          <w:p w14:paraId="2967DE30" w14:textId="77777777" w:rsidR="001317A3" w:rsidRDefault="001317A3" w:rsidP="008B4C45">
            <w:pPr>
              <w:spacing w:before="180" w:after="180" w:line="360" w:lineRule="auto"/>
              <w:ind w:left="1440"/>
              <w:jc w:val="both"/>
              <w:rPr>
                <w:rFonts w:ascii="Arial" w:hAnsi="Arial" w:cs="Arial"/>
                <w:sz w:val="20"/>
                <w:szCs w:val="20"/>
              </w:rPr>
            </w:pPr>
          </w:p>
          <w:p w14:paraId="5DA1CF61" w14:textId="77777777" w:rsidR="005716B6" w:rsidRDefault="005716B6" w:rsidP="008B4C45">
            <w:pPr>
              <w:spacing w:before="180" w:after="180" w:line="360" w:lineRule="auto"/>
              <w:ind w:left="1440"/>
              <w:jc w:val="both"/>
              <w:rPr>
                <w:rFonts w:ascii="Arial" w:hAnsi="Arial" w:cs="Arial"/>
                <w:sz w:val="20"/>
                <w:szCs w:val="20"/>
              </w:rPr>
            </w:pPr>
          </w:p>
          <w:p w14:paraId="6594D229" w14:textId="77777777" w:rsidR="001317A3" w:rsidRPr="0079249E" w:rsidRDefault="001317A3" w:rsidP="001317A3">
            <w:pPr>
              <w:numPr>
                <w:ilvl w:val="0"/>
                <w:numId w:val="2"/>
              </w:numPr>
              <w:spacing w:before="180" w:after="180" w:line="360" w:lineRule="auto"/>
              <w:jc w:val="both"/>
              <w:rPr>
                <w:rFonts w:ascii="Arial" w:hAnsi="Arial" w:cs="Arial"/>
                <w:sz w:val="20"/>
                <w:szCs w:val="20"/>
              </w:rPr>
            </w:pPr>
            <w:r w:rsidRPr="0079249E">
              <w:rPr>
                <w:rFonts w:ascii="Arial" w:hAnsi="Arial" w:cs="Arial"/>
                <w:sz w:val="20"/>
                <w:szCs w:val="20"/>
              </w:rPr>
              <w:t>Hợp đồng bán hàng hóa dưới hai mươi (20) tỷ đồng;</w:t>
            </w:r>
          </w:p>
          <w:p w14:paraId="37A961D9" w14:textId="77777777" w:rsidR="001317A3" w:rsidRPr="0079249E" w:rsidRDefault="001317A3" w:rsidP="001317A3">
            <w:pPr>
              <w:numPr>
                <w:ilvl w:val="0"/>
                <w:numId w:val="2"/>
              </w:numPr>
              <w:spacing w:before="180" w:after="180" w:line="360" w:lineRule="auto"/>
              <w:jc w:val="both"/>
              <w:rPr>
                <w:rFonts w:ascii="Arial" w:hAnsi="Arial" w:cs="Arial"/>
                <w:sz w:val="20"/>
                <w:szCs w:val="20"/>
              </w:rPr>
            </w:pPr>
            <w:r w:rsidRPr="0079249E">
              <w:rPr>
                <w:rFonts w:ascii="Arial" w:hAnsi="Arial" w:cs="Arial"/>
                <w:sz w:val="20"/>
                <w:szCs w:val="20"/>
              </w:rPr>
              <w:t>Hợp đồng bán dịch vụ dưới mười (10)  tỷ đồng;</w:t>
            </w:r>
          </w:p>
          <w:p w14:paraId="62B93E16" w14:textId="77777777" w:rsidR="008B4C45" w:rsidRDefault="008B4C45" w:rsidP="008B4C45">
            <w:pPr>
              <w:spacing w:before="180" w:after="180" w:line="360" w:lineRule="auto"/>
              <w:ind w:left="1440"/>
              <w:jc w:val="both"/>
              <w:rPr>
                <w:rFonts w:ascii="Arial" w:hAnsi="Arial" w:cs="Arial"/>
                <w:sz w:val="20"/>
                <w:szCs w:val="20"/>
              </w:rPr>
            </w:pPr>
          </w:p>
          <w:p w14:paraId="07410945" w14:textId="77777777" w:rsidR="0079249E" w:rsidRPr="0079249E" w:rsidRDefault="0079249E" w:rsidP="0079249E">
            <w:pPr>
              <w:numPr>
                <w:ilvl w:val="0"/>
                <w:numId w:val="2"/>
              </w:numPr>
              <w:spacing w:before="180" w:after="180" w:line="360" w:lineRule="auto"/>
              <w:jc w:val="both"/>
              <w:rPr>
                <w:rFonts w:ascii="Arial" w:hAnsi="Arial" w:cs="Arial"/>
                <w:sz w:val="20"/>
                <w:szCs w:val="20"/>
              </w:rPr>
            </w:pPr>
            <w:r w:rsidRPr="0079249E">
              <w:rPr>
                <w:rFonts w:ascii="Arial" w:hAnsi="Arial" w:cs="Arial"/>
                <w:sz w:val="20"/>
                <w:szCs w:val="20"/>
              </w:rPr>
              <w:t>Hợp đồng thanh lý, chuyển nhượng tài sản cố định của công ty có giá trị dưới ba trăm (300) triệu đồng;</w:t>
            </w:r>
          </w:p>
          <w:p w14:paraId="650D43A0" w14:textId="77777777" w:rsidR="0079249E" w:rsidRPr="0079249E" w:rsidRDefault="0079249E" w:rsidP="0079249E">
            <w:pPr>
              <w:numPr>
                <w:ilvl w:val="0"/>
                <w:numId w:val="2"/>
              </w:numPr>
              <w:spacing w:before="180" w:after="180" w:line="360" w:lineRule="auto"/>
              <w:jc w:val="both"/>
              <w:rPr>
                <w:rFonts w:ascii="Arial" w:hAnsi="Arial" w:cs="Arial"/>
                <w:sz w:val="20"/>
                <w:szCs w:val="20"/>
              </w:rPr>
            </w:pPr>
            <w:r w:rsidRPr="0079249E">
              <w:rPr>
                <w:rFonts w:ascii="Arial" w:hAnsi="Arial" w:cs="Arial"/>
                <w:sz w:val="20"/>
                <w:szCs w:val="20"/>
              </w:rPr>
              <w:t>Thanh lý hàng tồn kho của công ty có giá trị dưới một (01) tỷ đồng</w:t>
            </w:r>
          </w:p>
          <w:p w14:paraId="48E84DBB" w14:textId="77777777" w:rsidR="0079249E" w:rsidRPr="0079249E" w:rsidRDefault="0079249E" w:rsidP="0079249E">
            <w:pPr>
              <w:numPr>
                <w:ilvl w:val="0"/>
                <w:numId w:val="2"/>
              </w:numPr>
              <w:spacing w:before="180" w:after="180" w:line="360" w:lineRule="auto"/>
              <w:jc w:val="both"/>
              <w:rPr>
                <w:rFonts w:ascii="Arial" w:hAnsi="Arial" w:cs="Arial"/>
                <w:sz w:val="20"/>
                <w:szCs w:val="20"/>
              </w:rPr>
            </w:pPr>
            <w:r w:rsidRPr="0079249E">
              <w:rPr>
                <w:rFonts w:ascii="Arial" w:hAnsi="Arial" w:cs="Arial"/>
                <w:sz w:val="20"/>
                <w:szCs w:val="20"/>
              </w:rPr>
              <w:t>Hợp đồng tín dụng, vay vốn dưới hai mươi (20) tỷ đồng;</w:t>
            </w:r>
          </w:p>
          <w:p w14:paraId="12FADB66" w14:textId="77777777" w:rsidR="0079249E" w:rsidRPr="0079249E" w:rsidRDefault="0079249E" w:rsidP="0079249E">
            <w:pPr>
              <w:numPr>
                <w:ilvl w:val="0"/>
                <w:numId w:val="2"/>
              </w:numPr>
              <w:spacing w:before="180" w:after="180" w:line="360" w:lineRule="auto"/>
              <w:jc w:val="both"/>
              <w:rPr>
                <w:rFonts w:ascii="Arial" w:hAnsi="Arial" w:cs="Arial"/>
                <w:sz w:val="20"/>
                <w:szCs w:val="20"/>
              </w:rPr>
            </w:pPr>
            <w:r w:rsidRPr="0079249E">
              <w:rPr>
                <w:rFonts w:ascii="Arial" w:hAnsi="Arial" w:cs="Arial"/>
                <w:sz w:val="20"/>
                <w:szCs w:val="20"/>
              </w:rPr>
              <w:t>Hợp đồng thế chấp, cầm cố, bảo lãnh tài sản theo Hợp đồng tín dụng dưới hai mươi (20) tỷ đồng;</w:t>
            </w:r>
          </w:p>
          <w:p w14:paraId="1C2D6883" w14:textId="77777777" w:rsidR="0079249E" w:rsidRPr="0079249E" w:rsidRDefault="0079249E" w:rsidP="0079249E">
            <w:pPr>
              <w:tabs>
                <w:tab w:val="num" w:pos="540"/>
              </w:tabs>
              <w:spacing w:before="180" w:after="180" w:line="360" w:lineRule="auto"/>
              <w:ind w:left="720" w:hanging="720"/>
              <w:jc w:val="both"/>
              <w:rPr>
                <w:rFonts w:ascii="Arial" w:hAnsi="Arial" w:cs="Arial"/>
                <w:sz w:val="20"/>
                <w:szCs w:val="20"/>
              </w:rPr>
            </w:pPr>
            <w:r w:rsidRPr="0079249E">
              <w:rPr>
                <w:rFonts w:ascii="Arial" w:hAnsi="Arial" w:cs="Arial"/>
                <w:sz w:val="20"/>
                <w:szCs w:val="20"/>
              </w:rPr>
              <w:t>3.</w:t>
            </w:r>
            <w:r w:rsidRPr="0079249E">
              <w:rPr>
                <w:rFonts w:ascii="Arial" w:hAnsi="Arial" w:cs="Arial"/>
                <w:sz w:val="20"/>
                <w:szCs w:val="20"/>
              </w:rPr>
              <w:tab/>
            </w:r>
            <w:r w:rsidRPr="0079249E">
              <w:rPr>
                <w:rFonts w:ascii="Arial" w:hAnsi="Arial" w:cs="Arial"/>
                <w:sz w:val="20"/>
                <w:szCs w:val="20"/>
              </w:rPr>
              <w:tab/>
              <w:t>Tổng giám đốc đ</w:t>
            </w:r>
            <w:r w:rsidRPr="0079249E">
              <w:rPr>
                <w:rFonts w:ascii="Arial" w:hAnsi="Arial" w:cs="Arial"/>
                <w:sz w:val="20"/>
                <w:szCs w:val="20"/>
                <w:lang w:val="vi-VN"/>
              </w:rPr>
              <w:t>ư</w:t>
            </w:r>
            <w:r w:rsidRPr="0079249E">
              <w:rPr>
                <w:rFonts w:ascii="Arial" w:hAnsi="Arial" w:cs="Arial"/>
                <w:sz w:val="20"/>
                <w:szCs w:val="20"/>
              </w:rPr>
              <w:t xml:space="preserve">ợc quyền quyết định các vấn đề vượt thẩm quyền trong các trường hợp: Thiên tai, địch hoạ, hoả hoạn, bạo loạn và các sự cố bất ngờ. Tổng giám đốc chịu trách nhiệm về các quyết định này </w:t>
            </w:r>
            <w:r w:rsidRPr="0079249E">
              <w:rPr>
                <w:rFonts w:ascii="Arial" w:hAnsi="Arial" w:cs="Arial"/>
                <w:sz w:val="20"/>
                <w:szCs w:val="20"/>
                <w:lang w:val="vi-VN"/>
              </w:rPr>
              <w:t>và</w:t>
            </w:r>
            <w:r w:rsidRPr="0079249E">
              <w:rPr>
                <w:rFonts w:ascii="Arial" w:hAnsi="Arial" w:cs="Arial"/>
                <w:sz w:val="20"/>
                <w:szCs w:val="20"/>
              </w:rPr>
              <w:t xml:space="preserve"> phải báo cáo lại với Chủ tịch công ty trong thời gian sớm nhất có thể.</w:t>
            </w:r>
          </w:p>
          <w:p w14:paraId="7A69EDAE" w14:textId="150F1E91" w:rsidR="00EE31BF" w:rsidRPr="004100E3" w:rsidRDefault="0079249E" w:rsidP="0079249E">
            <w:pPr>
              <w:tabs>
                <w:tab w:val="num" w:pos="540"/>
                <w:tab w:val="left" w:pos="607"/>
                <w:tab w:val="left" w:pos="1042"/>
              </w:tabs>
              <w:spacing w:before="180" w:after="180" w:line="360" w:lineRule="auto"/>
              <w:ind w:left="517" w:hanging="517"/>
              <w:jc w:val="both"/>
              <w:rPr>
                <w:rFonts w:ascii="Arial" w:eastAsia="Times New Roman" w:hAnsi="Arial" w:cs="Arial"/>
                <w:sz w:val="20"/>
                <w:szCs w:val="20"/>
              </w:rPr>
            </w:pPr>
            <w:r w:rsidRPr="0079249E">
              <w:rPr>
                <w:rFonts w:ascii="Arial" w:hAnsi="Arial" w:cs="Arial"/>
                <w:sz w:val="20"/>
                <w:szCs w:val="20"/>
                <w:lang w:val="vi-VN"/>
              </w:rPr>
              <w:t>4</w:t>
            </w:r>
            <w:r w:rsidRPr="0079249E">
              <w:rPr>
                <w:rFonts w:ascii="Arial" w:hAnsi="Arial" w:cs="Arial"/>
                <w:sz w:val="20"/>
                <w:szCs w:val="20"/>
              </w:rPr>
              <w:t>.</w:t>
            </w:r>
            <w:r w:rsidRPr="0079249E">
              <w:rPr>
                <w:rFonts w:ascii="Arial" w:hAnsi="Arial" w:cs="Arial"/>
                <w:sz w:val="20"/>
                <w:szCs w:val="20"/>
              </w:rPr>
              <w:tab/>
              <w:t>Tổng giám đốc thực thi các quyền khác được quy định tại Luật Doanh nghiệp và Điều lệ công ty</w:t>
            </w:r>
          </w:p>
        </w:tc>
        <w:tc>
          <w:tcPr>
            <w:tcW w:w="5760" w:type="dxa"/>
          </w:tcPr>
          <w:p w14:paraId="64943A4D" w14:textId="77777777" w:rsidR="004A4829" w:rsidRPr="004A4829" w:rsidRDefault="004A4829" w:rsidP="004A4829">
            <w:pPr>
              <w:pStyle w:val="Heading1"/>
              <w:spacing w:before="180" w:after="180" w:line="360" w:lineRule="auto"/>
              <w:outlineLvl w:val="0"/>
              <w:rPr>
                <w:rFonts w:ascii="Arial" w:hAnsi="Arial" w:cs="Arial"/>
                <w:b/>
                <w:color w:val="auto"/>
                <w:sz w:val="20"/>
                <w:szCs w:val="20"/>
              </w:rPr>
            </w:pPr>
            <w:r w:rsidRPr="004A4829">
              <w:rPr>
                <w:rFonts w:ascii="Arial" w:hAnsi="Arial" w:cs="Arial"/>
                <w:b/>
                <w:color w:val="auto"/>
                <w:sz w:val="20"/>
                <w:szCs w:val="20"/>
              </w:rPr>
              <w:lastRenderedPageBreak/>
              <w:t>ĐIỀU 6. NHIỆM VỤ VÀ QUYỀN HẠN</w:t>
            </w:r>
          </w:p>
          <w:p w14:paraId="258D7943" w14:textId="77777777" w:rsidR="004A4829" w:rsidRPr="004A4829" w:rsidRDefault="004A4829" w:rsidP="004A4829">
            <w:pPr>
              <w:tabs>
                <w:tab w:val="left" w:pos="540"/>
              </w:tabs>
              <w:spacing w:before="180" w:after="180" w:line="360" w:lineRule="auto"/>
              <w:ind w:left="540" w:hanging="540"/>
              <w:jc w:val="both"/>
              <w:rPr>
                <w:rFonts w:ascii="Arial" w:hAnsi="Arial" w:cs="Arial"/>
                <w:sz w:val="20"/>
                <w:szCs w:val="20"/>
              </w:rPr>
            </w:pPr>
            <w:r w:rsidRPr="004A4829">
              <w:rPr>
                <w:rFonts w:ascii="Arial" w:hAnsi="Arial" w:cs="Arial"/>
                <w:sz w:val="20"/>
                <w:szCs w:val="20"/>
              </w:rPr>
              <w:t>1.</w:t>
            </w:r>
            <w:r w:rsidRPr="004A4829">
              <w:rPr>
                <w:rFonts w:ascii="Arial" w:hAnsi="Arial" w:cs="Arial"/>
                <w:sz w:val="20"/>
                <w:szCs w:val="20"/>
              </w:rPr>
              <w:tab/>
              <w:t xml:space="preserve">Tổng giám đốc có thẩm quyền </w:t>
            </w:r>
            <w:r w:rsidRPr="004A4829">
              <w:rPr>
                <w:rFonts w:ascii="Arial" w:hAnsi="Arial" w:cs="Arial"/>
                <w:sz w:val="20"/>
                <w:szCs w:val="20"/>
                <w:lang w:val="vi-VN"/>
              </w:rPr>
              <w:t>t</w:t>
            </w:r>
            <w:r w:rsidRPr="004A4829">
              <w:rPr>
                <w:rFonts w:ascii="Arial" w:hAnsi="Arial" w:cs="Arial"/>
                <w:sz w:val="20"/>
                <w:szCs w:val="20"/>
              </w:rPr>
              <w:t>rực tiếp điều hành, quyết định các vấn đề liên quan đến hoạt động kinh doanh hàng ngày của Công ty,</w:t>
            </w:r>
            <w:r w:rsidRPr="004A4829">
              <w:rPr>
                <w:rFonts w:ascii="Arial" w:hAnsi="Arial" w:cs="Arial"/>
                <w:sz w:val="20"/>
                <w:szCs w:val="20"/>
                <w:lang w:val="vi-VN"/>
              </w:rPr>
              <w:t xml:space="preserve"> bao gồm</w:t>
            </w:r>
            <w:r w:rsidRPr="004A4829">
              <w:rPr>
                <w:rFonts w:ascii="Arial" w:hAnsi="Arial" w:cs="Arial"/>
                <w:sz w:val="20"/>
                <w:szCs w:val="20"/>
              </w:rPr>
              <w:t>:</w:t>
            </w:r>
          </w:p>
          <w:p w14:paraId="3F71B849" w14:textId="2F026496" w:rsidR="004A4829" w:rsidRPr="004A4829" w:rsidRDefault="004A4829" w:rsidP="004A4829">
            <w:pPr>
              <w:tabs>
                <w:tab w:val="left" w:pos="540"/>
              </w:tabs>
              <w:spacing w:before="180" w:after="180" w:line="360" w:lineRule="auto"/>
              <w:ind w:left="540" w:hanging="540"/>
              <w:jc w:val="both"/>
              <w:rPr>
                <w:rFonts w:ascii="Arial" w:hAnsi="Arial" w:cs="Arial"/>
                <w:sz w:val="20"/>
                <w:szCs w:val="20"/>
              </w:rPr>
            </w:pPr>
            <w:r w:rsidRPr="004A4829">
              <w:rPr>
                <w:rFonts w:ascii="Arial" w:hAnsi="Arial" w:cs="Arial"/>
                <w:sz w:val="20"/>
                <w:szCs w:val="20"/>
              </w:rPr>
              <w:t>(a)</w:t>
            </w:r>
            <w:r w:rsidRPr="004A4829">
              <w:rPr>
                <w:rFonts w:ascii="Arial" w:hAnsi="Arial" w:cs="Arial"/>
                <w:sz w:val="20"/>
                <w:szCs w:val="20"/>
              </w:rPr>
              <w:tab/>
              <w:t>Tổ chức thực hiện kế hoạch kinh doanh và phương án đầu tư của công ty, điều hành các vấn đề liên quan đến hoạt động kinh doanh hàng ngày của Công ty; ký kết văn bản, giấy tờ giao dịch,</w:t>
            </w:r>
            <w:r w:rsidRPr="004A4829" w:rsidDel="00110519">
              <w:rPr>
                <w:rFonts w:ascii="Arial" w:hAnsi="Arial" w:cs="Arial"/>
                <w:sz w:val="20"/>
                <w:szCs w:val="20"/>
              </w:rPr>
              <w:t xml:space="preserve"> </w:t>
            </w:r>
            <w:r w:rsidRPr="004A4829">
              <w:rPr>
                <w:rFonts w:ascii="Arial" w:hAnsi="Arial" w:cs="Arial"/>
                <w:sz w:val="20"/>
                <w:szCs w:val="20"/>
              </w:rPr>
              <w:t>hợp đồng nhân danh công ty.</w:t>
            </w:r>
          </w:p>
          <w:p w14:paraId="08B7A429" w14:textId="77777777" w:rsidR="004A4829" w:rsidRPr="004A4829" w:rsidRDefault="004A4829" w:rsidP="004A4829">
            <w:pPr>
              <w:tabs>
                <w:tab w:val="left" w:pos="540"/>
              </w:tabs>
              <w:spacing w:before="180" w:after="180" w:line="360" w:lineRule="auto"/>
              <w:ind w:left="540" w:hanging="540"/>
              <w:jc w:val="both"/>
              <w:rPr>
                <w:rFonts w:ascii="Arial" w:hAnsi="Arial" w:cs="Arial"/>
                <w:sz w:val="20"/>
                <w:szCs w:val="20"/>
              </w:rPr>
            </w:pPr>
            <w:r w:rsidRPr="004A4829">
              <w:rPr>
                <w:rFonts w:ascii="Arial" w:hAnsi="Arial" w:cs="Arial"/>
                <w:sz w:val="20"/>
                <w:szCs w:val="20"/>
              </w:rPr>
              <w:t>(b)</w:t>
            </w:r>
            <w:r w:rsidRPr="004A4829">
              <w:rPr>
                <w:rFonts w:ascii="Arial" w:hAnsi="Arial" w:cs="Arial"/>
                <w:sz w:val="20"/>
                <w:szCs w:val="20"/>
              </w:rPr>
              <w:tab/>
              <w:t>Tổ chức thực hiện các chỉ thị và quyết định của Chủ tịch công ty và Chủ sở hữu; xây dựng và triển khai các chiến lược phát triển của Công ty sau khi đã được Chủ tịch Công ty và Chủ sở hữu phê duyệt,</w:t>
            </w:r>
          </w:p>
          <w:p w14:paraId="082171FE" w14:textId="09D9977A" w:rsidR="004A4829" w:rsidRPr="004A4829" w:rsidRDefault="004A4829" w:rsidP="004A4829">
            <w:pPr>
              <w:tabs>
                <w:tab w:val="left" w:pos="540"/>
              </w:tabs>
              <w:spacing w:before="180" w:after="180" w:line="360" w:lineRule="auto"/>
              <w:ind w:left="540" w:hanging="540"/>
              <w:jc w:val="both"/>
              <w:rPr>
                <w:rFonts w:ascii="Arial" w:hAnsi="Arial" w:cs="Arial"/>
                <w:sz w:val="20"/>
                <w:szCs w:val="20"/>
              </w:rPr>
            </w:pPr>
            <w:r w:rsidRPr="004A4829">
              <w:rPr>
                <w:rFonts w:ascii="Arial" w:hAnsi="Arial" w:cs="Arial"/>
                <w:sz w:val="20"/>
                <w:szCs w:val="20"/>
              </w:rPr>
              <w:t>(c)</w:t>
            </w:r>
            <w:r w:rsidRPr="004A4829">
              <w:rPr>
                <w:rFonts w:ascii="Arial" w:hAnsi="Arial" w:cs="Arial"/>
                <w:sz w:val="20"/>
                <w:szCs w:val="20"/>
              </w:rPr>
              <w:tab/>
              <w:t xml:space="preserve">Ban </w:t>
            </w:r>
            <w:proofErr w:type="gramStart"/>
            <w:r w:rsidRPr="004A4829">
              <w:rPr>
                <w:rFonts w:ascii="Arial" w:hAnsi="Arial" w:cs="Arial"/>
                <w:sz w:val="20"/>
                <w:szCs w:val="20"/>
              </w:rPr>
              <w:t>hành</w:t>
            </w:r>
            <w:proofErr w:type="gramEnd"/>
            <w:r w:rsidRPr="004A4829">
              <w:rPr>
                <w:rFonts w:ascii="Arial" w:hAnsi="Arial" w:cs="Arial"/>
                <w:sz w:val="20"/>
                <w:szCs w:val="20"/>
              </w:rPr>
              <w:t xml:space="preserve"> các quy chế quản lý nội bộ công ty (trừ các quy chế do Chủ tịch Công ty ban hành theo quy định tại Quy chế chủ tịch Công ty). Các quy chế này không được trái với quy định của Tập đoàn đã ban hành.</w:t>
            </w:r>
          </w:p>
          <w:p w14:paraId="061EE07D" w14:textId="42F98278" w:rsidR="004A4829" w:rsidRPr="004A4829" w:rsidRDefault="004A4829" w:rsidP="004A4829">
            <w:pPr>
              <w:tabs>
                <w:tab w:val="left" w:pos="540"/>
              </w:tabs>
              <w:spacing w:before="180" w:after="180" w:line="360" w:lineRule="auto"/>
              <w:ind w:left="540" w:hanging="540"/>
              <w:jc w:val="both"/>
              <w:rPr>
                <w:rFonts w:ascii="Arial" w:hAnsi="Arial" w:cs="Arial"/>
                <w:sz w:val="20"/>
                <w:szCs w:val="20"/>
              </w:rPr>
            </w:pPr>
            <w:r w:rsidRPr="004A4829">
              <w:rPr>
                <w:rFonts w:ascii="Arial" w:hAnsi="Arial" w:cs="Arial"/>
                <w:sz w:val="20"/>
                <w:szCs w:val="20"/>
              </w:rPr>
              <w:t>(d)</w:t>
            </w:r>
            <w:r w:rsidRPr="004A4829">
              <w:rPr>
                <w:rFonts w:ascii="Arial" w:hAnsi="Arial" w:cs="Arial"/>
                <w:sz w:val="20"/>
                <w:szCs w:val="20"/>
              </w:rPr>
              <w:tab/>
              <w:t>Tuyển dụng, ký hợp đồng lao động, bổ nhiệm/miễn nhiệm/bãi nhiệm, quyết định lương, khen thưởng, kỷ luật, quy hoạch cán bộ kế cận các cấp trừ các chức danh thuộc thẩm quyền quyết định của Chủ tịch công ty và Hội đồng quản trị/Tổng Giám đốc Tập đoàn.</w:t>
            </w:r>
          </w:p>
          <w:p w14:paraId="6996CC43" w14:textId="77777777" w:rsidR="004A4829" w:rsidRPr="004A4829" w:rsidRDefault="004A4829" w:rsidP="004A4829">
            <w:pPr>
              <w:spacing w:before="180" w:after="180" w:line="360" w:lineRule="auto"/>
              <w:ind w:left="540" w:hanging="540"/>
              <w:jc w:val="both"/>
              <w:rPr>
                <w:rFonts w:ascii="Arial" w:hAnsi="Arial" w:cs="Arial"/>
                <w:sz w:val="20"/>
                <w:szCs w:val="20"/>
              </w:rPr>
            </w:pPr>
            <w:r w:rsidRPr="004A4829">
              <w:rPr>
                <w:rFonts w:ascii="Arial" w:hAnsi="Arial" w:cs="Arial"/>
                <w:sz w:val="20"/>
                <w:szCs w:val="20"/>
              </w:rPr>
              <w:t>2.</w:t>
            </w:r>
            <w:r w:rsidRPr="004A4829">
              <w:rPr>
                <w:rFonts w:ascii="Arial" w:hAnsi="Arial" w:cs="Arial"/>
                <w:sz w:val="20"/>
                <w:szCs w:val="20"/>
              </w:rPr>
              <w:tab/>
              <w:t>Tổng giám đốc có quyền quyết định, phê duyệt các hợp đồng, dự án trong các trường hợp dưới đây:</w:t>
            </w:r>
          </w:p>
          <w:p w14:paraId="592710A9" w14:textId="77777777" w:rsidR="004A4829" w:rsidRPr="004A4829" w:rsidRDefault="004A4829" w:rsidP="004A4829">
            <w:pPr>
              <w:numPr>
                <w:ilvl w:val="0"/>
                <w:numId w:val="2"/>
              </w:numPr>
              <w:spacing w:before="180" w:after="180" w:line="360" w:lineRule="auto"/>
              <w:jc w:val="both"/>
              <w:rPr>
                <w:rFonts w:ascii="Arial" w:hAnsi="Arial" w:cs="Arial"/>
                <w:sz w:val="20"/>
                <w:szCs w:val="20"/>
              </w:rPr>
            </w:pPr>
            <w:r w:rsidRPr="004A4829">
              <w:rPr>
                <w:rFonts w:ascii="Arial" w:hAnsi="Arial" w:cs="Arial"/>
                <w:sz w:val="20"/>
                <w:szCs w:val="20"/>
              </w:rPr>
              <w:lastRenderedPageBreak/>
              <w:t>Kế hoạch kinh doanh và kế hoạch ngân sách tháng;</w:t>
            </w:r>
          </w:p>
          <w:p w14:paraId="4AB719EE" w14:textId="0EAEAD45" w:rsidR="004A4829" w:rsidRPr="004A4829" w:rsidRDefault="004A4829" w:rsidP="004A4829">
            <w:pPr>
              <w:numPr>
                <w:ilvl w:val="0"/>
                <w:numId w:val="2"/>
              </w:numPr>
              <w:spacing w:before="180" w:after="180" w:line="360" w:lineRule="auto"/>
              <w:jc w:val="both"/>
              <w:rPr>
                <w:rFonts w:ascii="Arial" w:hAnsi="Arial" w:cs="Arial"/>
                <w:sz w:val="20"/>
                <w:szCs w:val="20"/>
              </w:rPr>
            </w:pPr>
            <w:r w:rsidRPr="004A4829">
              <w:rPr>
                <w:rFonts w:ascii="Arial" w:hAnsi="Arial" w:cs="Arial"/>
                <w:sz w:val="20"/>
                <w:szCs w:val="20"/>
              </w:rPr>
              <w:t>Đầu tư phát triển sản phẩm, dịch vụ có giá trị từ một (01) tỷ đồng trở xuống</w:t>
            </w:r>
            <w:r w:rsidRPr="004A4829" w:rsidDel="00FE4FD3">
              <w:rPr>
                <w:rFonts w:ascii="Arial" w:hAnsi="Arial" w:cs="Arial"/>
                <w:sz w:val="20"/>
                <w:szCs w:val="20"/>
              </w:rPr>
              <w:t xml:space="preserve"> </w:t>
            </w:r>
          </w:p>
          <w:p w14:paraId="6D6AA6EF" w14:textId="0383AC91" w:rsidR="004A4829" w:rsidRDefault="004A4829" w:rsidP="004A4829">
            <w:pPr>
              <w:numPr>
                <w:ilvl w:val="0"/>
                <w:numId w:val="2"/>
              </w:numPr>
              <w:spacing w:before="180" w:after="180" w:line="360" w:lineRule="auto"/>
              <w:jc w:val="both"/>
              <w:rPr>
                <w:rFonts w:ascii="Arial" w:hAnsi="Arial" w:cs="Arial"/>
                <w:sz w:val="20"/>
                <w:szCs w:val="20"/>
              </w:rPr>
            </w:pPr>
            <w:r w:rsidRPr="004A4829">
              <w:rPr>
                <w:rFonts w:ascii="Arial" w:hAnsi="Arial" w:cs="Arial"/>
                <w:sz w:val="20"/>
                <w:szCs w:val="20"/>
              </w:rPr>
              <w:t>Đầu tư tài sản cố định (capex) bao gồm kế hoạch và hình thức mua sắm và đấu thầu (gồm cả hợp đồng mua) theo kế hoạch đã được Tập đoàn phê duyệt, từ 01 (một) tỉ đồng trở xuống;</w:t>
            </w:r>
          </w:p>
          <w:p w14:paraId="3FAB7D5D" w14:textId="32D7D828" w:rsidR="001317A3" w:rsidRPr="007E35FA" w:rsidRDefault="001317A3" w:rsidP="005767C9">
            <w:pPr>
              <w:numPr>
                <w:ilvl w:val="0"/>
                <w:numId w:val="2"/>
              </w:numPr>
              <w:spacing w:before="180" w:after="180" w:line="360" w:lineRule="auto"/>
              <w:jc w:val="both"/>
              <w:rPr>
                <w:rFonts w:ascii="Arial" w:hAnsi="Arial" w:cs="Arial"/>
                <w:sz w:val="20"/>
                <w:szCs w:val="20"/>
              </w:rPr>
            </w:pPr>
            <w:r w:rsidRPr="007E35FA">
              <w:rPr>
                <w:rFonts w:ascii="Arial" w:hAnsi="Arial" w:cs="Arial"/>
                <w:sz w:val="20"/>
                <w:szCs w:val="20"/>
              </w:rPr>
              <w:t>Đấu thầu/mua sắm tài sản(bao gồm Hợp đồng mua) có giá trị từ 01 (một) tỷ đồng trở xuống;</w:t>
            </w:r>
          </w:p>
          <w:p w14:paraId="0839BBCF" w14:textId="77777777" w:rsidR="001317A3" w:rsidRPr="004A4829" w:rsidRDefault="001317A3" w:rsidP="001317A3">
            <w:pPr>
              <w:spacing w:before="180" w:after="180" w:line="360" w:lineRule="auto"/>
              <w:ind w:left="1440"/>
              <w:jc w:val="both"/>
              <w:rPr>
                <w:rFonts w:ascii="Arial" w:hAnsi="Arial" w:cs="Arial"/>
                <w:sz w:val="20"/>
                <w:szCs w:val="20"/>
              </w:rPr>
            </w:pPr>
          </w:p>
          <w:p w14:paraId="2F93191C" w14:textId="77777777" w:rsidR="004A4829" w:rsidRPr="004A4829" w:rsidRDefault="004A4829" w:rsidP="004A4829">
            <w:pPr>
              <w:numPr>
                <w:ilvl w:val="0"/>
                <w:numId w:val="2"/>
              </w:numPr>
              <w:spacing w:before="180" w:after="180" w:line="360" w:lineRule="auto"/>
              <w:jc w:val="both"/>
              <w:rPr>
                <w:rFonts w:ascii="Arial" w:hAnsi="Arial" w:cs="Arial"/>
                <w:sz w:val="20"/>
                <w:szCs w:val="20"/>
              </w:rPr>
            </w:pPr>
            <w:r w:rsidRPr="004A4829">
              <w:rPr>
                <w:rFonts w:ascii="Arial" w:hAnsi="Arial" w:cs="Arial"/>
                <w:sz w:val="20"/>
                <w:szCs w:val="20"/>
              </w:rPr>
              <w:t>Hợp đồng/giao dịch tài trợ (mục đích truyền thông) đã có trong ngân sách từ 500 (năm trăm) triệu trở xuống;</w:t>
            </w:r>
          </w:p>
          <w:p w14:paraId="0FBE6703" w14:textId="2798C9EE" w:rsidR="004A4829" w:rsidRPr="004A4829" w:rsidRDefault="004A4829" w:rsidP="004A4829">
            <w:pPr>
              <w:numPr>
                <w:ilvl w:val="0"/>
                <w:numId w:val="2"/>
              </w:numPr>
              <w:spacing w:before="180" w:after="180" w:line="360" w:lineRule="auto"/>
              <w:jc w:val="both"/>
              <w:rPr>
                <w:rFonts w:ascii="Arial" w:hAnsi="Arial" w:cs="Arial"/>
                <w:sz w:val="20"/>
                <w:szCs w:val="20"/>
              </w:rPr>
            </w:pPr>
            <w:r w:rsidRPr="004A4829">
              <w:rPr>
                <w:rFonts w:ascii="Arial" w:hAnsi="Arial" w:cs="Arial"/>
                <w:sz w:val="20"/>
                <w:szCs w:val="20"/>
              </w:rPr>
              <w:t>Phương án kinh doanh mua - bán hàng hóa (bao gồm hợp đồng) từ 15 (mười lăm) tỷ đồng trở xuống;</w:t>
            </w:r>
          </w:p>
          <w:p w14:paraId="16828EB9" w14:textId="6FB2455F" w:rsidR="004A4829" w:rsidRDefault="004A4829" w:rsidP="004A4829">
            <w:pPr>
              <w:numPr>
                <w:ilvl w:val="0"/>
                <w:numId w:val="2"/>
              </w:numPr>
              <w:spacing w:before="180" w:after="180" w:line="360" w:lineRule="auto"/>
              <w:jc w:val="both"/>
              <w:rPr>
                <w:rFonts w:ascii="Arial" w:hAnsi="Arial" w:cs="Arial"/>
                <w:sz w:val="20"/>
                <w:szCs w:val="20"/>
              </w:rPr>
            </w:pPr>
            <w:r w:rsidRPr="004A4829">
              <w:rPr>
                <w:rFonts w:ascii="Arial" w:hAnsi="Arial" w:cs="Arial"/>
                <w:sz w:val="20"/>
                <w:szCs w:val="20"/>
              </w:rPr>
              <w:t>Phương án kinh doanh mua - bán dịch vụ (bao gồm hợp đồng) từ 10 tỷ đồng trở xuống;</w:t>
            </w:r>
          </w:p>
          <w:p w14:paraId="203E8535" w14:textId="2504E472" w:rsidR="004A4829" w:rsidRPr="004A4829" w:rsidRDefault="004A4829" w:rsidP="004A4829">
            <w:pPr>
              <w:numPr>
                <w:ilvl w:val="0"/>
                <w:numId w:val="2"/>
              </w:numPr>
              <w:spacing w:before="180" w:after="180" w:line="360" w:lineRule="auto"/>
              <w:jc w:val="both"/>
              <w:rPr>
                <w:rFonts w:ascii="Arial" w:hAnsi="Arial" w:cs="Arial"/>
                <w:sz w:val="20"/>
                <w:szCs w:val="20"/>
              </w:rPr>
            </w:pPr>
            <w:r w:rsidRPr="004A4829">
              <w:rPr>
                <w:rFonts w:ascii="Arial" w:hAnsi="Arial" w:cs="Arial"/>
                <w:sz w:val="20"/>
                <w:szCs w:val="20"/>
              </w:rPr>
              <w:t>Thanh lý, chuyển nhượng tài sản cố định của công ty có giá trị  từ  01 (một) tỷ đồng trở xuống;</w:t>
            </w:r>
          </w:p>
          <w:p w14:paraId="1989058B" w14:textId="59257772" w:rsidR="004A4829" w:rsidRPr="004A4829" w:rsidRDefault="004A4829" w:rsidP="004A4829">
            <w:pPr>
              <w:numPr>
                <w:ilvl w:val="0"/>
                <w:numId w:val="2"/>
              </w:numPr>
              <w:spacing w:before="180" w:after="180" w:line="360" w:lineRule="auto"/>
              <w:jc w:val="both"/>
              <w:rPr>
                <w:rFonts w:ascii="Arial" w:hAnsi="Arial" w:cs="Arial"/>
                <w:sz w:val="20"/>
                <w:szCs w:val="20"/>
              </w:rPr>
            </w:pPr>
            <w:r w:rsidRPr="004A4829">
              <w:rPr>
                <w:rFonts w:ascii="Arial" w:hAnsi="Arial" w:cs="Arial"/>
                <w:sz w:val="20"/>
                <w:szCs w:val="20"/>
              </w:rPr>
              <w:t>Thanh lý hàng tồn kho của công ty có giá trị từ 01 (một) tỷ đồng trở xuống;</w:t>
            </w:r>
          </w:p>
          <w:p w14:paraId="38A65D52" w14:textId="02843B92" w:rsidR="004A4829" w:rsidRPr="004A4829" w:rsidRDefault="004A4829" w:rsidP="004A4829">
            <w:pPr>
              <w:numPr>
                <w:ilvl w:val="0"/>
                <w:numId w:val="2"/>
              </w:numPr>
              <w:spacing w:before="180" w:after="180" w:line="360" w:lineRule="auto"/>
              <w:jc w:val="both"/>
              <w:rPr>
                <w:rFonts w:ascii="Arial" w:hAnsi="Arial" w:cs="Arial"/>
                <w:sz w:val="20"/>
                <w:szCs w:val="20"/>
              </w:rPr>
            </w:pPr>
            <w:r w:rsidRPr="004A4829">
              <w:rPr>
                <w:rFonts w:ascii="Arial" w:hAnsi="Arial" w:cs="Arial"/>
                <w:sz w:val="20"/>
                <w:szCs w:val="20"/>
              </w:rPr>
              <w:lastRenderedPageBreak/>
              <w:t>Hợp đồng tín dụng, vay vốn có giá trị từ 10 (mười) tỷ đồng trở xuống;</w:t>
            </w:r>
          </w:p>
          <w:p w14:paraId="2774AC3A" w14:textId="77777777" w:rsidR="004A4829" w:rsidRPr="004A4829" w:rsidRDefault="004A4829" w:rsidP="004A4829">
            <w:pPr>
              <w:tabs>
                <w:tab w:val="num" w:pos="540"/>
              </w:tabs>
              <w:spacing w:before="180" w:after="180" w:line="360" w:lineRule="auto"/>
              <w:ind w:left="720" w:hanging="720"/>
              <w:jc w:val="both"/>
              <w:rPr>
                <w:rFonts w:ascii="Arial" w:hAnsi="Arial" w:cs="Arial"/>
                <w:sz w:val="20"/>
                <w:szCs w:val="20"/>
              </w:rPr>
            </w:pPr>
            <w:r w:rsidRPr="004A4829">
              <w:rPr>
                <w:rFonts w:ascii="Arial" w:hAnsi="Arial" w:cs="Arial"/>
                <w:sz w:val="20"/>
                <w:szCs w:val="20"/>
              </w:rPr>
              <w:t>3.</w:t>
            </w:r>
            <w:r w:rsidRPr="004A4829">
              <w:rPr>
                <w:rFonts w:ascii="Arial" w:hAnsi="Arial" w:cs="Arial"/>
                <w:sz w:val="20"/>
                <w:szCs w:val="20"/>
              </w:rPr>
              <w:tab/>
            </w:r>
            <w:r w:rsidRPr="004A4829">
              <w:rPr>
                <w:rFonts w:ascii="Arial" w:hAnsi="Arial" w:cs="Arial"/>
                <w:sz w:val="20"/>
                <w:szCs w:val="20"/>
              </w:rPr>
              <w:tab/>
              <w:t>Tổng giám đốc đ</w:t>
            </w:r>
            <w:r w:rsidRPr="004A4829">
              <w:rPr>
                <w:rFonts w:ascii="Arial" w:hAnsi="Arial" w:cs="Arial"/>
                <w:sz w:val="20"/>
                <w:szCs w:val="20"/>
                <w:lang w:val="vi-VN"/>
              </w:rPr>
              <w:t>ư</w:t>
            </w:r>
            <w:r w:rsidRPr="004A4829">
              <w:rPr>
                <w:rFonts w:ascii="Arial" w:hAnsi="Arial" w:cs="Arial"/>
                <w:sz w:val="20"/>
                <w:szCs w:val="20"/>
              </w:rPr>
              <w:t xml:space="preserve">ợc quyền quyết định các vấn đề vượt thẩm quyền trong các trường hợp: Thiên tai, địch hoạ, hoả hoạn, bạo loạn và các sự cố bất ngờ. Tổng giám đốc chịu trách nhiệm về các quyết định này </w:t>
            </w:r>
            <w:r w:rsidRPr="004A4829">
              <w:rPr>
                <w:rFonts w:ascii="Arial" w:hAnsi="Arial" w:cs="Arial"/>
                <w:sz w:val="20"/>
                <w:szCs w:val="20"/>
                <w:lang w:val="vi-VN"/>
              </w:rPr>
              <w:t>và</w:t>
            </w:r>
            <w:r w:rsidRPr="004A4829">
              <w:rPr>
                <w:rFonts w:ascii="Arial" w:hAnsi="Arial" w:cs="Arial"/>
                <w:sz w:val="20"/>
                <w:szCs w:val="20"/>
              </w:rPr>
              <w:t xml:space="preserve"> phải báo cáo lại với Chủ tịch công ty và Tổng Giám đốc Tập đoàn trong thời gian sớm nhất có thể.</w:t>
            </w:r>
          </w:p>
          <w:p w14:paraId="41FFEC63" w14:textId="77777777" w:rsidR="004A4829" w:rsidRPr="004A4829" w:rsidRDefault="004A4829" w:rsidP="004A4829">
            <w:pPr>
              <w:tabs>
                <w:tab w:val="left" w:pos="540"/>
              </w:tabs>
              <w:spacing w:before="180" w:after="180" w:line="360" w:lineRule="auto"/>
              <w:ind w:left="540" w:hanging="540"/>
              <w:jc w:val="both"/>
              <w:rPr>
                <w:rFonts w:ascii="Arial" w:hAnsi="Arial" w:cs="Arial"/>
                <w:sz w:val="20"/>
                <w:szCs w:val="20"/>
                <w:lang w:val="vi-VN"/>
              </w:rPr>
            </w:pPr>
            <w:r w:rsidRPr="004A4829">
              <w:rPr>
                <w:rFonts w:ascii="Arial" w:hAnsi="Arial" w:cs="Arial"/>
                <w:sz w:val="20"/>
                <w:szCs w:val="20"/>
                <w:lang w:val="vi-VN"/>
              </w:rPr>
              <w:t>4</w:t>
            </w:r>
            <w:r w:rsidRPr="004A4829">
              <w:rPr>
                <w:rFonts w:ascii="Arial" w:hAnsi="Arial" w:cs="Arial"/>
                <w:sz w:val="20"/>
                <w:szCs w:val="20"/>
              </w:rPr>
              <w:t>.</w:t>
            </w:r>
            <w:r w:rsidRPr="004A4829">
              <w:rPr>
                <w:rFonts w:ascii="Arial" w:hAnsi="Arial" w:cs="Arial"/>
                <w:sz w:val="20"/>
                <w:szCs w:val="20"/>
              </w:rPr>
              <w:tab/>
              <w:t>Tổng giám đốc thực thi các quyền khác được quy định tại Luật Doanh nghiệp và Điều lệ công ty</w:t>
            </w:r>
            <w:r w:rsidRPr="004A4829">
              <w:rPr>
                <w:rFonts w:ascii="Arial" w:hAnsi="Arial" w:cs="Arial"/>
                <w:sz w:val="20"/>
                <w:szCs w:val="20"/>
                <w:lang w:val="vi-VN"/>
              </w:rPr>
              <w:t>.</w:t>
            </w:r>
          </w:p>
          <w:p w14:paraId="734C576F" w14:textId="684661EF" w:rsidR="00EE31BF" w:rsidRPr="004100E3" w:rsidRDefault="00EE31BF" w:rsidP="00C43634">
            <w:pPr>
              <w:tabs>
                <w:tab w:val="left" w:pos="540"/>
              </w:tabs>
              <w:spacing w:before="60" w:after="60" w:line="264" w:lineRule="auto"/>
              <w:ind w:left="540" w:hanging="540"/>
              <w:jc w:val="both"/>
              <w:rPr>
                <w:rFonts w:ascii="Arial" w:eastAsia="Times New Roman" w:hAnsi="Arial" w:cs="Arial"/>
                <w:sz w:val="20"/>
                <w:szCs w:val="20"/>
              </w:rPr>
            </w:pPr>
          </w:p>
        </w:tc>
        <w:tc>
          <w:tcPr>
            <w:tcW w:w="3087" w:type="dxa"/>
          </w:tcPr>
          <w:p w14:paraId="5B6C4786" w14:textId="4AD5BF14" w:rsidR="00EE31BF" w:rsidRPr="004100E3" w:rsidRDefault="004100E3" w:rsidP="00C43634">
            <w:pPr>
              <w:keepNext/>
              <w:spacing w:line="264" w:lineRule="auto"/>
              <w:outlineLvl w:val="0"/>
              <w:rPr>
                <w:rFonts w:ascii="Arial" w:eastAsia="Times New Roman" w:hAnsi="Arial" w:cs="Arial"/>
                <w:bCs/>
                <w:kern w:val="32"/>
                <w:sz w:val="20"/>
                <w:szCs w:val="20"/>
              </w:rPr>
            </w:pPr>
            <w:r w:rsidRPr="004100E3">
              <w:rPr>
                <w:rFonts w:ascii="Arial" w:eastAsia="Times New Roman" w:hAnsi="Arial" w:cs="Arial"/>
                <w:bCs/>
                <w:kern w:val="32"/>
                <w:sz w:val="20"/>
                <w:szCs w:val="20"/>
              </w:rPr>
              <w:lastRenderedPageBreak/>
              <w:t>Làm rõ một số quyền</w:t>
            </w:r>
          </w:p>
        </w:tc>
      </w:tr>
      <w:tr w:rsidR="00B21A62" w:rsidRPr="004100E3" w14:paraId="38377967" w14:textId="77777777" w:rsidTr="00FA7587">
        <w:tc>
          <w:tcPr>
            <w:tcW w:w="5755" w:type="dxa"/>
          </w:tcPr>
          <w:p w14:paraId="5FF6DF78" w14:textId="6A008542" w:rsidR="00B21A62" w:rsidRPr="0079249E" w:rsidRDefault="00B21A62" w:rsidP="00B21A62">
            <w:pPr>
              <w:pStyle w:val="Heading1"/>
              <w:spacing w:before="180" w:after="180" w:line="360" w:lineRule="auto"/>
              <w:jc w:val="both"/>
              <w:outlineLvl w:val="0"/>
              <w:rPr>
                <w:rFonts w:ascii="Arial" w:hAnsi="Arial" w:cs="Arial"/>
                <w:b/>
                <w:color w:val="auto"/>
                <w:sz w:val="20"/>
                <w:szCs w:val="20"/>
              </w:rPr>
            </w:pPr>
            <w:r w:rsidRPr="00FE5964">
              <w:rPr>
                <w:rFonts w:ascii="Arial" w:hAnsi="Arial" w:cs="Arial"/>
                <w:b/>
                <w:color w:val="auto"/>
                <w:sz w:val="20"/>
                <w:szCs w:val="20"/>
              </w:rPr>
              <w:lastRenderedPageBreak/>
              <w:t>ĐIỀU 7. NHỮNG VẤN ĐỀ CẦN TRÌNH CHỦ TỊCH CÔNG TY VÀ TỔNG GIÁM ĐỐC TẬP ĐOÀN</w:t>
            </w:r>
          </w:p>
        </w:tc>
        <w:tc>
          <w:tcPr>
            <w:tcW w:w="5760" w:type="dxa"/>
          </w:tcPr>
          <w:p w14:paraId="1CE7F655" w14:textId="3B9BA3FA" w:rsidR="00B21A62" w:rsidRPr="004A4829" w:rsidRDefault="00B21A62" w:rsidP="00B21A62">
            <w:pPr>
              <w:pStyle w:val="Heading1"/>
              <w:spacing w:before="180" w:after="180" w:line="360" w:lineRule="auto"/>
              <w:jc w:val="both"/>
              <w:outlineLvl w:val="0"/>
              <w:rPr>
                <w:rFonts w:ascii="Arial" w:hAnsi="Arial" w:cs="Arial"/>
                <w:b/>
                <w:color w:val="auto"/>
                <w:sz w:val="20"/>
                <w:szCs w:val="20"/>
              </w:rPr>
            </w:pPr>
            <w:r w:rsidRPr="00FE5964">
              <w:rPr>
                <w:rFonts w:ascii="Arial" w:hAnsi="Arial" w:cs="Arial"/>
                <w:b/>
                <w:color w:val="auto"/>
                <w:sz w:val="20"/>
                <w:szCs w:val="20"/>
              </w:rPr>
              <w:t>ĐIỀU 7. NHỮNG VẤN ĐỀ CẦN TRÌNH CHỦ TỊCH CÔNG TY VÀ CÁC CẤP CỦA</w:t>
            </w:r>
            <w:r w:rsidRPr="00FE5964" w:rsidDel="00EB288F">
              <w:rPr>
                <w:rFonts w:ascii="Arial" w:hAnsi="Arial" w:cs="Arial"/>
                <w:b/>
                <w:color w:val="auto"/>
                <w:sz w:val="20"/>
                <w:szCs w:val="20"/>
              </w:rPr>
              <w:t xml:space="preserve"> </w:t>
            </w:r>
            <w:r w:rsidRPr="00FE5964">
              <w:rPr>
                <w:rFonts w:ascii="Arial" w:hAnsi="Arial" w:cs="Arial"/>
                <w:b/>
                <w:color w:val="auto"/>
                <w:sz w:val="20"/>
                <w:szCs w:val="20"/>
              </w:rPr>
              <w:t>TẬP ĐOÀN</w:t>
            </w:r>
            <w:r w:rsidRPr="00FE5964" w:rsidDel="00134F47">
              <w:rPr>
                <w:rFonts w:ascii="Arial" w:hAnsi="Arial" w:cs="Arial"/>
                <w:b/>
                <w:color w:val="auto"/>
                <w:sz w:val="20"/>
                <w:szCs w:val="20"/>
              </w:rPr>
              <w:t xml:space="preserve"> </w:t>
            </w:r>
          </w:p>
        </w:tc>
        <w:tc>
          <w:tcPr>
            <w:tcW w:w="3087" w:type="dxa"/>
          </w:tcPr>
          <w:p w14:paraId="09E1D866" w14:textId="77777777" w:rsidR="00B21A62" w:rsidRPr="004100E3" w:rsidRDefault="00B21A62" w:rsidP="00C43634">
            <w:pPr>
              <w:keepNext/>
              <w:spacing w:line="264" w:lineRule="auto"/>
              <w:outlineLvl w:val="0"/>
              <w:rPr>
                <w:rFonts w:ascii="Arial" w:eastAsia="Times New Roman" w:hAnsi="Arial" w:cs="Arial"/>
                <w:bCs/>
                <w:kern w:val="32"/>
                <w:sz w:val="20"/>
                <w:szCs w:val="20"/>
              </w:rPr>
            </w:pPr>
          </w:p>
        </w:tc>
      </w:tr>
      <w:tr w:rsidR="00B21A62" w:rsidRPr="004100E3" w14:paraId="2E6D9C91" w14:textId="77777777" w:rsidTr="00FA7587">
        <w:tc>
          <w:tcPr>
            <w:tcW w:w="5755" w:type="dxa"/>
          </w:tcPr>
          <w:p w14:paraId="5C5CA9AB" w14:textId="255D7836" w:rsidR="00B21A62" w:rsidRPr="00B21A62" w:rsidRDefault="00B21A62" w:rsidP="00B21A62">
            <w:pPr>
              <w:pStyle w:val="ListParagraph"/>
              <w:numPr>
                <w:ilvl w:val="0"/>
                <w:numId w:val="56"/>
              </w:numPr>
              <w:spacing w:line="360" w:lineRule="auto"/>
              <w:jc w:val="both"/>
              <w:rPr>
                <w:rFonts w:ascii="Arial" w:hAnsi="Arial" w:cs="Arial"/>
                <w:sz w:val="20"/>
                <w:szCs w:val="20"/>
              </w:rPr>
            </w:pPr>
            <w:r w:rsidRPr="00B21A62">
              <w:rPr>
                <w:rFonts w:ascii="Arial" w:hAnsi="Arial" w:cs="Arial"/>
                <w:sz w:val="20"/>
                <w:szCs w:val="20"/>
              </w:rPr>
              <w:t>Tổng giám đốc Công ty trình Chủ tịch công ty và Tổng giám đốc tập đoàn xem xét những vấn đề được quy định dưới đây:</w:t>
            </w:r>
          </w:p>
          <w:p w14:paraId="69E5EA46" w14:textId="77777777" w:rsidR="00B21A62" w:rsidRPr="00F81118" w:rsidRDefault="00B21A62" w:rsidP="00B21A62">
            <w:pPr>
              <w:numPr>
                <w:ilvl w:val="0"/>
                <w:numId w:val="3"/>
              </w:numPr>
              <w:spacing w:before="180" w:after="180" w:line="360" w:lineRule="auto"/>
              <w:ind w:left="540" w:hanging="540"/>
              <w:jc w:val="both"/>
              <w:rPr>
                <w:rFonts w:ascii="Arial" w:hAnsi="Arial" w:cs="Arial"/>
                <w:sz w:val="20"/>
                <w:szCs w:val="20"/>
              </w:rPr>
            </w:pPr>
            <w:r w:rsidRPr="00F81118">
              <w:rPr>
                <w:rFonts w:ascii="Arial" w:hAnsi="Arial" w:cs="Arial"/>
                <w:sz w:val="20"/>
                <w:szCs w:val="20"/>
              </w:rPr>
              <w:t>Định hướng:</w:t>
            </w:r>
          </w:p>
          <w:p w14:paraId="34596183"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Bổ sung, thay đổi ngành nghề kinh doanh;</w:t>
            </w:r>
          </w:p>
          <w:p w14:paraId="63FEAF83"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Định hướng phát triển của công ty;</w:t>
            </w:r>
          </w:p>
          <w:p w14:paraId="3CA01506"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Tổ chức lại, cổ phần hóa, tái cơ cấu công ty bao gồm: chia, tách, hợp nhất, sáp nhập, chuyển đổi loại hình;</w:t>
            </w:r>
          </w:p>
          <w:p w14:paraId="64535840" w14:textId="77777777" w:rsidR="00B21A62"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Giải thể hoặc phá sản công ty;</w:t>
            </w:r>
          </w:p>
          <w:p w14:paraId="7BD9679A" w14:textId="77777777" w:rsidR="00BD7545" w:rsidRPr="00F81118" w:rsidRDefault="00BD7545" w:rsidP="00BD7545">
            <w:pPr>
              <w:spacing w:before="180" w:after="180" w:line="360" w:lineRule="auto"/>
              <w:ind w:left="1440"/>
              <w:jc w:val="both"/>
              <w:rPr>
                <w:rFonts w:ascii="Arial" w:hAnsi="Arial" w:cs="Arial"/>
                <w:sz w:val="20"/>
                <w:szCs w:val="20"/>
              </w:rPr>
            </w:pPr>
          </w:p>
          <w:p w14:paraId="6C6D7D9E" w14:textId="77777777" w:rsidR="00B21A62" w:rsidRPr="00F81118" w:rsidRDefault="00B21A62" w:rsidP="00B21A62">
            <w:pPr>
              <w:numPr>
                <w:ilvl w:val="0"/>
                <w:numId w:val="3"/>
              </w:numPr>
              <w:spacing w:before="180" w:after="180" w:line="360" w:lineRule="auto"/>
              <w:ind w:left="540" w:hanging="540"/>
              <w:jc w:val="both"/>
              <w:rPr>
                <w:rFonts w:ascii="Arial" w:hAnsi="Arial" w:cs="Arial"/>
                <w:sz w:val="20"/>
                <w:szCs w:val="20"/>
              </w:rPr>
            </w:pPr>
            <w:r w:rsidRPr="00F81118">
              <w:rPr>
                <w:rFonts w:ascii="Arial" w:hAnsi="Arial" w:cs="Arial"/>
                <w:sz w:val="20"/>
                <w:szCs w:val="20"/>
              </w:rPr>
              <w:t>Vốn:</w:t>
            </w:r>
          </w:p>
          <w:p w14:paraId="3F790598"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Tăng vốn điều lệ;</w:t>
            </w:r>
          </w:p>
          <w:p w14:paraId="20D860FA" w14:textId="77777777" w:rsidR="00B21A62"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Chuyển nhượng một phần hoặc toàn bộ vốn điều lệ của công ty cho tổ chức, cá nhân khác;</w:t>
            </w:r>
          </w:p>
          <w:p w14:paraId="5E68727C" w14:textId="77777777" w:rsidR="00BD7545" w:rsidRDefault="00BD7545" w:rsidP="00BD7545">
            <w:pPr>
              <w:spacing w:before="180" w:after="180" w:line="360" w:lineRule="auto"/>
              <w:ind w:left="1440"/>
              <w:jc w:val="both"/>
              <w:rPr>
                <w:rFonts w:ascii="Arial" w:hAnsi="Arial" w:cs="Arial"/>
                <w:sz w:val="20"/>
                <w:szCs w:val="20"/>
              </w:rPr>
            </w:pPr>
          </w:p>
          <w:p w14:paraId="67FCDC7B" w14:textId="77777777" w:rsidR="00BD7545" w:rsidRPr="00F81118" w:rsidRDefault="00BD7545" w:rsidP="00BD7545">
            <w:pPr>
              <w:spacing w:before="180" w:after="180" w:line="360" w:lineRule="auto"/>
              <w:ind w:left="1440"/>
              <w:jc w:val="both"/>
              <w:rPr>
                <w:rFonts w:ascii="Arial" w:hAnsi="Arial" w:cs="Arial"/>
                <w:sz w:val="20"/>
                <w:szCs w:val="20"/>
              </w:rPr>
            </w:pPr>
          </w:p>
          <w:p w14:paraId="280D189C" w14:textId="77777777" w:rsidR="00B21A62" w:rsidRPr="00F81118" w:rsidRDefault="00B21A62" w:rsidP="00B21A62">
            <w:pPr>
              <w:numPr>
                <w:ilvl w:val="0"/>
                <w:numId w:val="3"/>
              </w:numPr>
              <w:spacing w:before="180" w:after="180" w:line="360" w:lineRule="auto"/>
              <w:ind w:left="540" w:hanging="540"/>
              <w:jc w:val="both"/>
              <w:rPr>
                <w:rFonts w:ascii="Arial" w:hAnsi="Arial" w:cs="Arial"/>
                <w:sz w:val="20"/>
                <w:szCs w:val="20"/>
              </w:rPr>
            </w:pPr>
            <w:r w:rsidRPr="00F81118">
              <w:rPr>
                <w:rFonts w:ascii="Arial" w:hAnsi="Arial" w:cs="Arial"/>
                <w:sz w:val="20"/>
                <w:szCs w:val="20"/>
              </w:rPr>
              <w:t>Lợi nhuận:</w:t>
            </w:r>
          </w:p>
          <w:p w14:paraId="1975DE95"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lastRenderedPageBreak/>
              <w:t>Sử dụng lợi nhuận sau khi đã hoàn thành nghĩa vụ thuế và các nghĩa vụ tài chính khác của công ty;</w:t>
            </w:r>
          </w:p>
          <w:p w14:paraId="59E8BFA9" w14:textId="77777777" w:rsidR="00B21A62"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Phương án xử lý lỗ phát sinh trong quá trình kinh doanh của công ty;</w:t>
            </w:r>
          </w:p>
          <w:p w14:paraId="6AA347ED" w14:textId="77777777" w:rsidR="00BD7545" w:rsidRPr="00F81118" w:rsidRDefault="00BD7545" w:rsidP="00BD7545">
            <w:pPr>
              <w:spacing w:before="180" w:after="180" w:line="360" w:lineRule="auto"/>
              <w:ind w:left="1440"/>
              <w:jc w:val="both"/>
              <w:rPr>
                <w:rFonts w:ascii="Arial" w:hAnsi="Arial" w:cs="Arial"/>
                <w:sz w:val="20"/>
                <w:szCs w:val="20"/>
              </w:rPr>
            </w:pPr>
          </w:p>
          <w:p w14:paraId="510DA5D0" w14:textId="77777777" w:rsidR="00B21A62" w:rsidRPr="00F81118" w:rsidRDefault="00B21A62" w:rsidP="00B21A62">
            <w:pPr>
              <w:numPr>
                <w:ilvl w:val="0"/>
                <w:numId w:val="3"/>
              </w:numPr>
              <w:spacing w:before="180" w:after="180" w:line="360" w:lineRule="auto"/>
              <w:ind w:left="540" w:hanging="540"/>
              <w:jc w:val="both"/>
              <w:rPr>
                <w:rFonts w:ascii="Arial" w:hAnsi="Arial" w:cs="Arial"/>
                <w:sz w:val="20"/>
                <w:szCs w:val="20"/>
              </w:rPr>
            </w:pPr>
            <w:r w:rsidRPr="00F81118">
              <w:rPr>
                <w:rFonts w:ascii="Arial" w:hAnsi="Arial" w:cs="Arial"/>
                <w:sz w:val="20"/>
                <w:szCs w:val="20"/>
              </w:rPr>
              <w:t>Chiến lược:</w:t>
            </w:r>
          </w:p>
          <w:p w14:paraId="139EFA3A"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Chiến lược kinh doanh (sản phẩm và dịch vụ) và giải pháp phát triển thị trường, công nghệ</w:t>
            </w:r>
          </w:p>
          <w:p w14:paraId="54F2387E"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Chiến lược phát triển ngắn hạn (dưới 3 năm);</w:t>
            </w:r>
          </w:p>
          <w:p w14:paraId="6B6E272B"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Chiến lược phát triển trung và dài hạn (từ 3 năm trở lên);</w:t>
            </w:r>
          </w:p>
          <w:p w14:paraId="7BE17DF3" w14:textId="77777777" w:rsidR="00B21A62" w:rsidRPr="00F81118" w:rsidRDefault="00B21A62" w:rsidP="00B21A62">
            <w:pPr>
              <w:numPr>
                <w:ilvl w:val="0"/>
                <w:numId w:val="3"/>
              </w:numPr>
              <w:spacing w:before="180" w:after="180" w:line="360" w:lineRule="auto"/>
              <w:ind w:left="540" w:hanging="540"/>
              <w:jc w:val="both"/>
              <w:rPr>
                <w:rFonts w:ascii="Arial" w:hAnsi="Arial" w:cs="Arial"/>
                <w:sz w:val="20"/>
                <w:szCs w:val="20"/>
              </w:rPr>
            </w:pPr>
            <w:r w:rsidRPr="00F81118">
              <w:rPr>
                <w:rFonts w:ascii="Arial" w:hAnsi="Arial" w:cs="Arial"/>
                <w:sz w:val="20"/>
                <w:szCs w:val="20"/>
              </w:rPr>
              <w:t>Báo cáo:</w:t>
            </w:r>
          </w:p>
          <w:p w14:paraId="14A9D1AF"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Báo cáo tài chính và báo cáo hoạt động tháng</w:t>
            </w:r>
          </w:p>
          <w:p w14:paraId="51DDEA89"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Báo cáo tài chính và Báo cáo hoạt động quý;</w:t>
            </w:r>
          </w:p>
          <w:p w14:paraId="497B59F1"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Báo cáo tài chính và Báo cáo hoạt động năm;</w:t>
            </w:r>
          </w:p>
          <w:p w14:paraId="1C365A07" w14:textId="77777777" w:rsidR="00B21A62" w:rsidRPr="00F81118" w:rsidRDefault="00B21A62" w:rsidP="00B21A62">
            <w:pPr>
              <w:numPr>
                <w:ilvl w:val="0"/>
                <w:numId w:val="3"/>
              </w:numPr>
              <w:spacing w:before="180" w:after="180" w:line="360" w:lineRule="auto"/>
              <w:ind w:left="540" w:hanging="540"/>
              <w:jc w:val="both"/>
              <w:rPr>
                <w:rFonts w:ascii="Arial" w:hAnsi="Arial" w:cs="Arial"/>
                <w:sz w:val="20"/>
                <w:szCs w:val="20"/>
              </w:rPr>
            </w:pPr>
            <w:r w:rsidRPr="00F81118">
              <w:rPr>
                <w:rFonts w:ascii="Arial" w:hAnsi="Arial" w:cs="Arial"/>
                <w:sz w:val="20"/>
                <w:szCs w:val="20"/>
              </w:rPr>
              <w:t>Ngân sách:</w:t>
            </w:r>
          </w:p>
          <w:p w14:paraId="6C289276" w14:textId="77777777" w:rsidR="00B21A62" w:rsidRPr="00F81118" w:rsidRDefault="00B21A62" w:rsidP="00AA645D">
            <w:pPr>
              <w:numPr>
                <w:ilvl w:val="0"/>
                <w:numId w:val="2"/>
              </w:numPr>
              <w:spacing w:before="180" w:after="180" w:line="276" w:lineRule="auto"/>
              <w:jc w:val="both"/>
              <w:rPr>
                <w:rFonts w:ascii="Arial" w:hAnsi="Arial" w:cs="Arial"/>
                <w:sz w:val="20"/>
                <w:szCs w:val="20"/>
              </w:rPr>
            </w:pPr>
            <w:r w:rsidRPr="00F81118">
              <w:rPr>
                <w:rFonts w:ascii="Arial" w:hAnsi="Arial" w:cs="Arial"/>
                <w:sz w:val="20"/>
                <w:szCs w:val="20"/>
              </w:rPr>
              <w:t>Kế hoạch kinh doanh, kế hoạch ngân sách (bao gồm cả quỹ lương) năm;</w:t>
            </w:r>
          </w:p>
          <w:p w14:paraId="6B87A37D" w14:textId="77777777" w:rsidR="00B21A62" w:rsidRPr="00F81118" w:rsidRDefault="00B21A62" w:rsidP="00AA645D">
            <w:pPr>
              <w:numPr>
                <w:ilvl w:val="0"/>
                <w:numId w:val="2"/>
              </w:numPr>
              <w:spacing w:before="180" w:after="180" w:line="276" w:lineRule="auto"/>
              <w:jc w:val="both"/>
              <w:rPr>
                <w:rFonts w:ascii="Arial" w:hAnsi="Arial" w:cs="Arial"/>
                <w:sz w:val="20"/>
                <w:szCs w:val="20"/>
              </w:rPr>
            </w:pPr>
            <w:r w:rsidRPr="00F81118">
              <w:rPr>
                <w:rFonts w:ascii="Arial" w:hAnsi="Arial" w:cs="Arial"/>
                <w:sz w:val="20"/>
                <w:szCs w:val="20"/>
              </w:rPr>
              <w:t>Kế hoạch kinh doanh, kế hoạch ngân sách quý;</w:t>
            </w:r>
          </w:p>
          <w:p w14:paraId="4D97DE88" w14:textId="77777777" w:rsidR="00B21A62" w:rsidRDefault="00B21A62" w:rsidP="00AA645D">
            <w:pPr>
              <w:numPr>
                <w:ilvl w:val="0"/>
                <w:numId w:val="2"/>
              </w:numPr>
              <w:spacing w:before="180" w:after="180" w:line="276" w:lineRule="auto"/>
              <w:jc w:val="both"/>
              <w:rPr>
                <w:rFonts w:ascii="Arial" w:hAnsi="Arial" w:cs="Arial"/>
                <w:sz w:val="20"/>
                <w:szCs w:val="20"/>
              </w:rPr>
            </w:pPr>
            <w:r w:rsidRPr="00F81118">
              <w:rPr>
                <w:rFonts w:ascii="Arial" w:hAnsi="Arial" w:cs="Arial"/>
                <w:sz w:val="20"/>
                <w:szCs w:val="20"/>
              </w:rPr>
              <w:t>Chỉ tiêu phát triển (KPI phát triển) năm cho công ty;</w:t>
            </w:r>
          </w:p>
          <w:p w14:paraId="4D93730F" w14:textId="77777777" w:rsidR="00B21A62" w:rsidRPr="00F81118" w:rsidRDefault="00B21A62" w:rsidP="00B21A62">
            <w:pPr>
              <w:numPr>
                <w:ilvl w:val="0"/>
                <w:numId w:val="3"/>
              </w:numPr>
              <w:spacing w:before="180" w:after="180" w:line="360" w:lineRule="auto"/>
              <w:ind w:left="540" w:hanging="540"/>
              <w:jc w:val="both"/>
              <w:rPr>
                <w:rFonts w:ascii="Arial" w:hAnsi="Arial" w:cs="Arial"/>
                <w:sz w:val="20"/>
                <w:szCs w:val="20"/>
              </w:rPr>
            </w:pPr>
            <w:r w:rsidRPr="00F81118">
              <w:rPr>
                <w:rFonts w:ascii="Arial" w:hAnsi="Arial" w:cs="Arial"/>
                <w:sz w:val="20"/>
                <w:szCs w:val="20"/>
              </w:rPr>
              <w:lastRenderedPageBreak/>
              <w:t>Đầu tư:</w:t>
            </w:r>
          </w:p>
          <w:p w14:paraId="2CB1F306"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Đầu tư phát triển sản phẩm dịch vụ có giá trị từ một (01) tỷ đồng trở lên;</w:t>
            </w:r>
          </w:p>
          <w:p w14:paraId="41C4E839"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Đầu tư thành lập công ty con;</w:t>
            </w:r>
          </w:p>
          <w:p w14:paraId="3A0DB1A4"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Góp vốn vào các công ty khác;</w:t>
            </w:r>
          </w:p>
          <w:p w14:paraId="3A64BFBD" w14:textId="77777777" w:rsidR="00B21A62"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Đầu tư ra nước ngoài dưới mọi hình thức phù hợp với pháp luật Việt Nam, pháp luật nước dự kiến đầu tư và pháp luật quốc tế;</w:t>
            </w:r>
          </w:p>
          <w:p w14:paraId="3E48933D" w14:textId="77777777" w:rsidR="00AA645D" w:rsidRDefault="00AA645D" w:rsidP="00AA645D">
            <w:pPr>
              <w:spacing w:before="180" w:after="180" w:line="360" w:lineRule="auto"/>
              <w:jc w:val="both"/>
              <w:rPr>
                <w:rFonts w:ascii="Arial" w:hAnsi="Arial" w:cs="Arial"/>
                <w:sz w:val="20"/>
                <w:szCs w:val="20"/>
              </w:rPr>
            </w:pPr>
          </w:p>
          <w:p w14:paraId="014569F3" w14:textId="77777777" w:rsidR="00AA645D" w:rsidRDefault="00AA645D" w:rsidP="00AA645D">
            <w:pPr>
              <w:spacing w:before="180" w:after="180" w:line="360" w:lineRule="auto"/>
              <w:jc w:val="both"/>
              <w:rPr>
                <w:rFonts w:ascii="Arial" w:hAnsi="Arial" w:cs="Arial"/>
                <w:sz w:val="20"/>
                <w:szCs w:val="20"/>
              </w:rPr>
            </w:pPr>
          </w:p>
          <w:p w14:paraId="5EFE3A23" w14:textId="77777777" w:rsidR="00AA645D" w:rsidRDefault="00AA645D" w:rsidP="00AA645D">
            <w:pPr>
              <w:spacing w:before="180" w:after="180" w:line="360" w:lineRule="auto"/>
              <w:jc w:val="both"/>
              <w:rPr>
                <w:rFonts w:ascii="Arial" w:hAnsi="Arial" w:cs="Arial"/>
                <w:sz w:val="20"/>
                <w:szCs w:val="20"/>
              </w:rPr>
            </w:pPr>
          </w:p>
          <w:p w14:paraId="5A0926A8" w14:textId="77777777" w:rsidR="00AA645D" w:rsidRDefault="00AA645D" w:rsidP="00AA645D">
            <w:pPr>
              <w:spacing w:before="180" w:after="180" w:line="360" w:lineRule="auto"/>
              <w:jc w:val="both"/>
              <w:rPr>
                <w:rFonts w:ascii="Arial" w:hAnsi="Arial" w:cs="Arial"/>
                <w:sz w:val="20"/>
                <w:szCs w:val="20"/>
              </w:rPr>
            </w:pPr>
          </w:p>
          <w:p w14:paraId="4EE8481F" w14:textId="77777777" w:rsidR="00B21A62" w:rsidRPr="00F81118" w:rsidRDefault="00B21A62" w:rsidP="00B21A62">
            <w:pPr>
              <w:numPr>
                <w:ilvl w:val="0"/>
                <w:numId w:val="3"/>
              </w:numPr>
              <w:spacing w:before="180" w:after="180" w:line="360" w:lineRule="auto"/>
              <w:ind w:left="540" w:hanging="540"/>
              <w:jc w:val="both"/>
              <w:rPr>
                <w:rFonts w:ascii="Arial" w:hAnsi="Arial" w:cs="Arial"/>
                <w:sz w:val="20"/>
                <w:szCs w:val="20"/>
              </w:rPr>
            </w:pPr>
            <w:r w:rsidRPr="00F81118">
              <w:rPr>
                <w:rFonts w:ascii="Arial" w:hAnsi="Arial" w:cs="Arial"/>
                <w:sz w:val="20"/>
                <w:szCs w:val="20"/>
              </w:rPr>
              <w:t>Tổ chức, nhân sự:</w:t>
            </w:r>
          </w:p>
          <w:p w14:paraId="4023B616"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Thay đổi cơ cấu tổ chức công ty (từ cấp trung tâm trở lên);</w:t>
            </w:r>
          </w:p>
          <w:p w14:paraId="350D4841"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Thành lập chi nhánh, văn phòng đại diện;</w:t>
            </w:r>
          </w:p>
          <w:p w14:paraId="5999AC6B"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Cử người đại diện theo ủy quyền thực hiện quyền sở hữu cổ phần hoặc phần vốn góp ở công ty khác, quyết định mức thù lao và lợi ích khác của những người đó;</w:t>
            </w:r>
          </w:p>
          <w:p w14:paraId="777877A8"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lastRenderedPageBreak/>
              <w:t>Cơ cấu tổ chức bộ phận, quy chuẩn chức danh cán bộ quản lý đặc thù của công ty;</w:t>
            </w:r>
          </w:p>
          <w:p w14:paraId="639372B9"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Quy chế quản lý nhân sự;</w:t>
            </w:r>
          </w:p>
          <w:p w14:paraId="2AA50571"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Quy chế thu nhập (lương + thưởng);</w:t>
            </w:r>
          </w:p>
          <w:p w14:paraId="17CE788D"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Quy chế triển khai KPI;</w:t>
            </w:r>
          </w:p>
          <w:p w14:paraId="66F36B0C" w14:textId="77777777" w:rsidR="00B21A62"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Bổ nhiệm, miễn nhiệm, ký hợp đồng, chấm dứt hợp đồng, quyết định lương, khen thưởng, kỷ luật các thành viên ban điều hành khác, giám đốc chi nhánh, trưởng văn phòng đại diện;</w:t>
            </w:r>
          </w:p>
          <w:p w14:paraId="603EEEA8" w14:textId="77777777" w:rsidR="00385A9E" w:rsidRDefault="00385A9E" w:rsidP="00385A9E">
            <w:pPr>
              <w:spacing w:before="180" w:after="180" w:line="360" w:lineRule="auto"/>
              <w:jc w:val="both"/>
              <w:rPr>
                <w:rFonts w:ascii="Arial" w:hAnsi="Arial" w:cs="Arial"/>
                <w:sz w:val="20"/>
                <w:szCs w:val="20"/>
              </w:rPr>
            </w:pPr>
          </w:p>
          <w:p w14:paraId="695684E3" w14:textId="77777777" w:rsidR="00385A9E" w:rsidRDefault="00385A9E" w:rsidP="00385A9E">
            <w:pPr>
              <w:spacing w:before="180" w:after="180" w:line="360" w:lineRule="auto"/>
              <w:jc w:val="both"/>
              <w:rPr>
                <w:rFonts w:ascii="Arial" w:hAnsi="Arial" w:cs="Arial"/>
                <w:sz w:val="20"/>
                <w:szCs w:val="20"/>
              </w:rPr>
            </w:pPr>
          </w:p>
          <w:p w14:paraId="3734DAD9" w14:textId="77777777" w:rsidR="00385A9E" w:rsidRDefault="00385A9E" w:rsidP="00385A9E">
            <w:pPr>
              <w:spacing w:before="180" w:after="180" w:line="360" w:lineRule="auto"/>
              <w:jc w:val="both"/>
              <w:rPr>
                <w:rFonts w:ascii="Arial" w:hAnsi="Arial" w:cs="Arial"/>
                <w:sz w:val="20"/>
                <w:szCs w:val="20"/>
              </w:rPr>
            </w:pPr>
          </w:p>
          <w:p w14:paraId="01BC7D45" w14:textId="77777777" w:rsidR="00385A9E" w:rsidRDefault="00385A9E" w:rsidP="00385A9E">
            <w:pPr>
              <w:spacing w:before="180" w:after="180" w:line="360" w:lineRule="auto"/>
              <w:jc w:val="both"/>
              <w:rPr>
                <w:rFonts w:ascii="Arial" w:hAnsi="Arial" w:cs="Arial"/>
                <w:sz w:val="20"/>
                <w:szCs w:val="20"/>
              </w:rPr>
            </w:pPr>
          </w:p>
          <w:p w14:paraId="371E69A7" w14:textId="77777777" w:rsidR="00385A9E" w:rsidRDefault="00385A9E" w:rsidP="00385A9E">
            <w:pPr>
              <w:spacing w:before="180" w:after="180" w:line="360" w:lineRule="auto"/>
              <w:jc w:val="both"/>
              <w:rPr>
                <w:rFonts w:ascii="Arial" w:hAnsi="Arial" w:cs="Arial"/>
                <w:sz w:val="20"/>
                <w:szCs w:val="20"/>
              </w:rPr>
            </w:pPr>
          </w:p>
          <w:p w14:paraId="24C7FE3E" w14:textId="77777777" w:rsidR="00385A9E" w:rsidRDefault="00385A9E" w:rsidP="00385A9E">
            <w:pPr>
              <w:spacing w:before="180" w:after="180" w:line="360" w:lineRule="auto"/>
              <w:jc w:val="both"/>
              <w:rPr>
                <w:rFonts w:ascii="Arial" w:hAnsi="Arial" w:cs="Arial"/>
                <w:sz w:val="20"/>
                <w:szCs w:val="20"/>
              </w:rPr>
            </w:pPr>
          </w:p>
          <w:p w14:paraId="27716173" w14:textId="77777777" w:rsidR="00385A9E" w:rsidRDefault="00385A9E" w:rsidP="00385A9E">
            <w:pPr>
              <w:spacing w:before="180" w:after="180" w:line="360" w:lineRule="auto"/>
              <w:jc w:val="both"/>
              <w:rPr>
                <w:rFonts w:ascii="Arial" w:hAnsi="Arial" w:cs="Arial"/>
                <w:sz w:val="20"/>
                <w:szCs w:val="20"/>
              </w:rPr>
            </w:pPr>
          </w:p>
          <w:p w14:paraId="43B432D9" w14:textId="77777777" w:rsidR="00385A9E" w:rsidRDefault="00385A9E" w:rsidP="00385A9E">
            <w:pPr>
              <w:spacing w:before="180" w:after="180" w:line="360" w:lineRule="auto"/>
              <w:jc w:val="both"/>
              <w:rPr>
                <w:rFonts w:ascii="Arial" w:hAnsi="Arial" w:cs="Arial"/>
                <w:sz w:val="20"/>
                <w:szCs w:val="20"/>
              </w:rPr>
            </w:pPr>
          </w:p>
          <w:p w14:paraId="730F7FE7" w14:textId="77777777" w:rsidR="00385A9E" w:rsidRDefault="00385A9E" w:rsidP="00385A9E">
            <w:pPr>
              <w:spacing w:before="180" w:after="180" w:line="360" w:lineRule="auto"/>
              <w:jc w:val="both"/>
              <w:rPr>
                <w:rFonts w:ascii="Arial" w:hAnsi="Arial" w:cs="Arial"/>
                <w:sz w:val="20"/>
                <w:szCs w:val="20"/>
              </w:rPr>
            </w:pPr>
          </w:p>
          <w:p w14:paraId="34AAAF4A" w14:textId="77777777" w:rsidR="00385A9E" w:rsidRDefault="00385A9E" w:rsidP="00385A9E">
            <w:pPr>
              <w:spacing w:before="180" w:after="180" w:line="360" w:lineRule="auto"/>
              <w:jc w:val="both"/>
              <w:rPr>
                <w:rFonts w:ascii="Arial" w:hAnsi="Arial" w:cs="Arial"/>
                <w:sz w:val="20"/>
                <w:szCs w:val="20"/>
              </w:rPr>
            </w:pPr>
          </w:p>
          <w:p w14:paraId="131372CB" w14:textId="77777777" w:rsidR="00385A9E" w:rsidRDefault="00385A9E" w:rsidP="00385A9E">
            <w:pPr>
              <w:spacing w:before="180" w:after="180" w:line="360" w:lineRule="auto"/>
              <w:jc w:val="both"/>
              <w:rPr>
                <w:rFonts w:ascii="Arial" w:hAnsi="Arial" w:cs="Arial"/>
                <w:sz w:val="20"/>
                <w:szCs w:val="20"/>
              </w:rPr>
            </w:pPr>
          </w:p>
          <w:p w14:paraId="6C277F1B" w14:textId="77777777" w:rsidR="00385A9E" w:rsidRDefault="00385A9E" w:rsidP="00385A9E">
            <w:pPr>
              <w:spacing w:before="180" w:after="180" w:line="360" w:lineRule="auto"/>
              <w:jc w:val="both"/>
              <w:rPr>
                <w:rFonts w:ascii="Arial" w:hAnsi="Arial" w:cs="Arial"/>
                <w:sz w:val="20"/>
                <w:szCs w:val="20"/>
              </w:rPr>
            </w:pPr>
          </w:p>
          <w:p w14:paraId="5FE61C4F" w14:textId="77777777" w:rsidR="00385A9E" w:rsidRDefault="00385A9E" w:rsidP="00385A9E">
            <w:pPr>
              <w:spacing w:before="180" w:after="180" w:line="360" w:lineRule="auto"/>
              <w:jc w:val="both"/>
              <w:rPr>
                <w:rFonts w:ascii="Arial" w:hAnsi="Arial" w:cs="Arial"/>
                <w:sz w:val="20"/>
                <w:szCs w:val="20"/>
              </w:rPr>
            </w:pPr>
          </w:p>
          <w:p w14:paraId="19D8E29C" w14:textId="77777777" w:rsidR="00385A9E" w:rsidRPr="00385A9E" w:rsidRDefault="00385A9E" w:rsidP="00385A9E">
            <w:pPr>
              <w:spacing w:before="180" w:after="180" w:line="360" w:lineRule="auto"/>
              <w:jc w:val="both"/>
              <w:rPr>
                <w:rFonts w:ascii="Arial" w:hAnsi="Arial" w:cs="Arial"/>
                <w:sz w:val="18"/>
                <w:szCs w:val="20"/>
              </w:rPr>
            </w:pPr>
            <w:bookmarkStart w:id="0" w:name="_GoBack"/>
            <w:bookmarkEnd w:id="0"/>
          </w:p>
          <w:p w14:paraId="235EA38C" w14:textId="77777777" w:rsidR="00B21A62" w:rsidRPr="00F81118" w:rsidRDefault="00B21A62" w:rsidP="00B21A62">
            <w:pPr>
              <w:numPr>
                <w:ilvl w:val="0"/>
                <w:numId w:val="3"/>
              </w:numPr>
              <w:spacing w:before="180" w:after="180" w:line="360" w:lineRule="auto"/>
              <w:ind w:left="540" w:hanging="540"/>
              <w:jc w:val="both"/>
              <w:rPr>
                <w:rFonts w:ascii="Arial" w:hAnsi="Arial" w:cs="Arial"/>
                <w:sz w:val="20"/>
                <w:szCs w:val="20"/>
              </w:rPr>
            </w:pPr>
            <w:r w:rsidRPr="00F81118">
              <w:rPr>
                <w:rFonts w:ascii="Arial" w:hAnsi="Arial" w:cs="Arial"/>
                <w:sz w:val="20"/>
                <w:szCs w:val="20"/>
              </w:rPr>
              <w:t>Hợp đồng:</w:t>
            </w:r>
          </w:p>
          <w:p w14:paraId="00B4F2D4"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Hợp đồng giao dịch với đối tượng liên quan (chủ sở hữu, người đại diện chủ sở hữu, tổng giám đốc công ty, kiểm soát viên, quản lý chủ sở hữu công ty và người liên quan);</w:t>
            </w:r>
          </w:p>
          <w:p w14:paraId="38D44EA3"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Hợp đồng liên quan tới bất động sản: mua, bán nhà đất, thuê và cho thuê đất;</w:t>
            </w:r>
          </w:p>
          <w:p w14:paraId="43D98FB8"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Hợp đồng thuê kiểm toán;</w:t>
            </w:r>
          </w:p>
          <w:p w14:paraId="0C6B563F"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Hợp đồng chuyển giao công nghệ theo quy chế quản lý sở hữu trí tuệ của Tập đoàn;</w:t>
            </w:r>
          </w:p>
          <w:p w14:paraId="0CD85E8B"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Quy trình và kết quả đấu thầu có giá trị từ hai (02) tỷ đồng trở lên;</w:t>
            </w:r>
          </w:p>
          <w:p w14:paraId="63AFC20D"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Hợp đồng bán hàng hóa có giá trị từ hai mươi (20) tỷ đồng trở lên;</w:t>
            </w:r>
          </w:p>
          <w:p w14:paraId="68B45878"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Hợp đồng bán dịch vụ có giá trị từ mười (10) tỷ đồng trở lên;</w:t>
            </w:r>
          </w:p>
          <w:p w14:paraId="69B2D513"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lastRenderedPageBreak/>
              <w:t>Hợp đồng mua hàng hóa, dịch vụ phục vụ HĐSXKD đã có khách hàng/Hợp đồng đầu ra có giá trị từ hai mươi (20) tỷ đồng trở lên;</w:t>
            </w:r>
          </w:p>
          <w:p w14:paraId="0CA51FCF"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Hợp đồng mua hàng hóa, dịch vụ phục vụ HĐSXKD chưa có khách hàng/Hợp đồng đầu ra có giá trị từ năm trăm (500) triệu đồng trở lên;</w:t>
            </w:r>
          </w:p>
          <w:p w14:paraId="35C1FCE0"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Mua sắm tài sản cố định ngoài ngân sách đã được Tổng giám đốc tập đoàn phê duyệt hàng năm có giá trị từ hai trăm (200) triệu đồng trở lên;</w:t>
            </w:r>
          </w:p>
          <w:p w14:paraId="6E0EEB73"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Mua sắm tài sản cố định vượt ngân sách đã được Tổng giám đốc tập đoàn phê duyệt hàng năm;</w:t>
            </w:r>
          </w:p>
          <w:p w14:paraId="4D6B7EF5"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Hợp đồng thanh lý, chuyển nhượng tài sản cố định của công ty có giá trị từ ba trăm (300) triệu đồng trở lên;</w:t>
            </w:r>
          </w:p>
          <w:p w14:paraId="2FF2514D"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Thanh lý hàng tồn kho của công ty có giá trị từ một (01) tỷ đồng trở lên</w:t>
            </w:r>
          </w:p>
          <w:p w14:paraId="7E25B7B5"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Xóa nợ xấu không thể thu hồi;</w:t>
            </w:r>
          </w:p>
          <w:p w14:paraId="08059890"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Hợp đồng tín dụng, vay vốn từ hai mươi (20) tỷ đồng trở lên;</w:t>
            </w:r>
          </w:p>
          <w:p w14:paraId="59BA7EE3"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Hợp đồng thế chấp, cầm cố, bảo lãnh tài sản theo Hợp đồng tín dụng có giá trị từ hai mươi (20) tỷ đồng trở lên;</w:t>
            </w:r>
          </w:p>
          <w:p w14:paraId="62A2BB9B"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lastRenderedPageBreak/>
              <w:t>Toàn bộ các hợp đồng thế chấp, cầm cố, bảo lãnh tài sản không theo Hợp đồng tín dụng</w:t>
            </w:r>
          </w:p>
          <w:p w14:paraId="18040DCA" w14:textId="77777777" w:rsidR="00B21A62" w:rsidRPr="00F81118"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Toàn bộ các hợp đồng cho vay vốn và đầu tư tài chính ngắn hạn (đã trừ phần tiền gửi kỳ hạn tại Ngân hàng);</w:t>
            </w:r>
          </w:p>
          <w:p w14:paraId="6E91C81C" w14:textId="77777777" w:rsidR="00B21A62" w:rsidRDefault="00B21A62" w:rsidP="00B21A62">
            <w:pPr>
              <w:numPr>
                <w:ilvl w:val="0"/>
                <w:numId w:val="2"/>
              </w:numPr>
              <w:spacing w:before="180" w:after="180" w:line="360" w:lineRule="auto"/>
              <w:jc w:val="both"/>
              <w:rPr>
                <w:rFonts w:ascii="Arial" w:hAnsi="Arial" w:cs="Arial"/>
                <w:sz w:val="20"/>
                <w:szCs w:val="20"/>
              </w:rPr>
            </w:pPr>
            <w:r w:rsidRPr="00F81118">
              <w:rPr>
                <w:rFonts w:ascii="Arial" w:hAnsi="Arial" w:cs="Arial"/>
                <w:sz w:val="20"/>
                <w:szCs w:val="20"/>
              </w:rPr>
              <w:t>Toàn bộ các hợp đồng hợp tác đầu tư;</w:t>
            </w:r>
          </w:p>
          <w:p w14:paraId="1953D8B7" w14:textId="77777777" w:rsidR="00B21A62" w:rsidRPr="0079249E" w:rsidRDefault="00B21A62" w:rsidP="0079249E">
            <w:pPr>
              <w:pStyle w:val="Heading1"/>
              <w:spacing w:before="180" w:after="180" w:line="360" w:lineRule="auto"/>
              <w:outlineLvl w:val="0"/>
              <w:rPr>
                <w:rFonts w:ascii="Arial" w:hAnsi="Arial" w:cs="Arial"/>
                <w:b/>
                <w:color w:val="auto"/>
                <w:sz w:val="20"/>
                <w:szCs w:val="20"/>
              </w:rPr>
            </w:pPr>
          </w:p>
        </w:tc>
        <w:tc>
          <w:tcPr>
            <w:tcW w:w="5760" w:type="dxa"/>
          </w:tcPr>
          <w:p w14:paraId="3E691387" w14:textId="7DF81D19" w:rsidR="00BD7545" w:rsidRPr="00BD7545" w:rsidRDefault="00BD7545" w:rsidP="00BD7545">
            <w:pPr>
              <w:pStyle w:val="ListParagraph"/>
              <w:numPr>
                <w:ilvl w:val="0"/>
                <w:numId w:val="61"/>
              </w:numPr>
              <w:spacing w:line="360" w:lineRule="auto"/>
              <w:jc w:val="both"/>
              <w:rPr>
                <w:rFonts w:ascii="Arial" w:hAnsi="Arial" w:cs="Arial"/>
                <w:sz w:val="20"/>
                <w:szCs w:val="20"/>
              </w:rPr>
            </w:pPr>
            <w:r w:rsidRPr="00B21A62">
              <w:rPr>
                <w:rFonts w:ascii="Arial" w:hAnsi="Arial" w:cs="Arial"/>
                <w:sz w:val="20"/>
                <w:szCs w:val="20"/>
              </w:rPr>
              <w:lastRenderedPageBreak/>
              <w:t>Tổng giám đốc Công ty trình Chủ tịch công ty và Tổng giám đốc tập đoàn xem xét những vấn đề được quy định dưới đây:</w:t>
            </w:r>
          </w:p>
          <w:p w14:paraId="5D9513E5" w14:textId="77777777" w:rsidR="00BD7545" w:rsidRPr="003E3598" w:rsidRDefault="00BD7545" w:rsidP="00BD7545">
            <w:pPr>
              <w:pStyle w:val="ListParagraph"/>
              <w:numPr>
                <w:ilvl w:val="0"/>
                <w:numId w:val="60"/>
              </w:numPr>
              <w:spacing w:before="180" w:after="180" w:line="360" w:lineRule="auto"/>
              <w:jc w:val="both"/>
              <w:rPr>
                <w:ins w:id="1" w:author="Hoang Thi Ha Dieu" w:date="2016-09-28T10:53:00Z"/>
                <w:rFonts w:ascii="Arial" w:hAnsi="Arial" w:cs="Arial"/>
                <w:color w:val="000000" w:themeColor="text1"/>
                <w:sz w:val="20"/>
                <w:szCs w:val="20"/>
              </w:rPr>
            </w:pPr>
            <w:r w:rsidRPr="003E3598">
              <w:rPr>
                <w:rFonts w:ascii="Arial" w:hAnsi="Arial" w:cs="Arial"/>
                <w:color w:val="000000" w:themeColor="text1"/>
                <w:sz w:val="20"/>
                <w:szCs w:val="20"/>
              </w:rPr>
              <w:t>Định hướng</w:t>
            </w:r>
            <w:ins w:id="2" w:author="Hoang Thi Ha Dieu" w:date="2016-09-28T10:53:00Z">
              <w:r w:rsidRPr="003E3598">
                <w:rPr>
                  <w:rFonts w:ascii="Arial" w:hAnsi="Arial" w:cs="Arial"/>
                  <w:color w:val="000000" w:themeColor="text1"/>
                  <w:sz w:val="20"/>
                  <w:szCs w:val="20"/>
                </w:rPr>
                <w:t xml:space="preserve"> </w:t>
              </w:r>
              <w:r w:rsidRPr="0033059C">
                <w:rPr>
                  <w:rFonts w:ascii="Arial" w:hAnsi="Arial" w:cs="Arial"/>
                  <w:color w:val="FF0000"/>
                  <w:sz w:val="20"/>
                  <w:szCs w:val="20"/>
                  <w:u w:val="single"/>
                  <w:rPrChange w:id="3" w:author="Hoang Thi Ha Dieu" w:date="2016-09-28T11:17:00Z">
                    <w:rPr>
                      <w:rFonts w:ascii="Arial" w:hAnsi="Arial" w:cs="Arial"/>
                      <w:sz w:val="20"/>
                      <w:szCs w:val="20"/>
                    </w:rPr>
                  </w:rPrChange>
                </w:rPr>
                <w:t>và chiến lược</w:t>
              </w:r>
            </w:ins>
            <w:del w:id="4" w:author="Hoang Thi Ha Dieu" w:date="2016-09-28T10:53:00Z">
              <w:r w:rsidRPr="003E3598" w:rsidDel="00D87588">
                <w:rPr>
                  <w:rFonts w:ascii="Arial" w:hAnsi="Arial" w:cs="Arial"/>
                  <w:color w:val="000000" w:themeColor="text1"/>
                  <w:sz w:val="20"/>
                  <w:szCs w:val="20"/>
                </w:rPr>
                <w:delText>:</w:delText>
              </w:r>
            </w:del>
          </w:p>
          <w:p w14:paraId="3B292211"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Bổ sung, thay đổi ngành nghề kinh doanh;</w:t>
            </w:r>
          </w:p>
          <w:p w14:paraId="340CB2E7" w14:textId="77777777" w:rsidR="00BD7545" w:rsidRPr="0033059C" w:rsidRDefault="00BD7545" w:rsidP="00BD7545">
            <w:pPr>
              <w:pStyle w:val="ListParagraph"/>
              <w:numPr>
                <w:ilvl w:val="0"/>
                <w:numId w:val="2"/>
              </w:numPr>
              <w:spacing w:before="180" w:after="180" w:line="360" w:lineRule="auto"/>
              <w:ind w:left="1069"/>
              <w:jc w:val="both"/>
              <w:rPr>
                <w:ins w:id="5" w:author="Hoang Thi Ha Dieu" w:date="2016-09-28T10:54:00Z"/>
                <w:rFonts w:ascii="Arial" w:hAnsi="Arial" w:cs="Arial"/>
                <w:color w:val="000000" w:themeColor="text1"/>
                <w:sz w:val="20"/>
                <w:szCs w:val="20"/>
              </w:rPr>
            </w:pPr>
            <w:r w:rsidRPr="003E3598">
              <w:rPr>
                <w:rFonts w:ascii="Arial" w:hAnsi="Arial" w:cs="Arial"/>
                <w:color w:val="000000" w:themeColor="text1"/>
                <w:sz w:val="20"/>
                <w:szCs w:val="20"/>
              </w:rPr>
              <w:t>Định hướng phát triển của công ty</w:t>
            </w:r>
          </w:p>
          <w:p w14:paraId="663821C1" w14:textId="77777777" w:rsidR="00BD7545" w:rsidRPr="0033059C" w:rsidRDefault="00BD7545" w:rsidP="00BD7545">
            <w:pPr>
              <w:numPr>
                <w:ilvl w:val="0"/>
                <w:numId w:val="2"/>
              </w:numPr>
              <w:spacing w:before="120" w:after="120" w:line="360" w:lineRule="auto"/>
              <w:ind w:left="1080"/>
              <w:jc w:val="both"/>
              <w:rPr>
                <w:ins w:id="6" w:author="Hoang Thi Ha Dieu" w:date="2016-09-28T10:54:00Z"/>
                <w:rFonts w:ascii="Arial" w:hAnsi="Arial" w:cs="Arial"/>
                <w:color w:val="FF0000"/>
                <w:sz w:val="20"/>
                <w:szCs w:val="20"/>
                <w:u w:val="single"/>
              </w:rPr>
            </w:pPr>
            <w:ins w:id="7" w:author="Hoang Thi Ha Dieu" w:date="2016-09-28T10:54:00Z">
              <w:r w:rsidRPr="0033059C">
                <w:rPr>
                  <w:rFonts w:ascii="Arial" w:hAnsi="Arial" w:cs="Arial"/>
                  <w:color w:val="FF0000"/>
                  <w:sz w:val="20"/>
                  <w:szCs w:val="20"/>
                  <w:u w:val="single"/>
                </w:rPr>
                <w:t>Chiến lược công ty, chiến lược Kinh doanh sản phẩm dịch vụ, các giải pháp phát triển thị trường và công nghệ</w:t>
              </w:r>
            </w:ins>
          </w:p>
          <w:p w14:paraId="1273E127" w14:textId="77777777" w:rsidR="00BD7545" w:rsidRPr="003E3598" w:rsidRDefault="00BD7545" w:rsidP="00BD7545">
            <w:pPr>
              <w:numPr>
                <w:ilvl w:val="0"/>
                <w:numId w:val="2"/>
              </w:numPr>
              <w:spacing w:before="120" w:after="120" w:line="360" w:lineRule="auto"/>
              <w:ind w:left="1080"/>
              <w:jc w:val="both"/>
              <w:rPr>
                <w:ins w:id="8" w:author="Hoang Thi Ha Dieu" w:date="2016-09-28T10:54:00Z"/>
                <w:rFonts w:ascii="Arial" w:hAnsi="Arial" w:cs="Arial"/>
                <w:color w:val="000000" w:themeColor="text1"/>
                <w:sz w:val="20"/>
                <w:szCs w:val="20"/>
              </w:rPr>
            </w:pPr>
            <w:ins w:id="9" w:author="Hoang Thi Ha Dieu" w:date="2016-09-28T10:54:00Z">
              <w:r w:rsidRPr="003E3598">
                <w:rPr>
                  <w:rFonts w:ascii="Arial" w:hAnsi="Arial" w:cs="Arial"/>
                  <w:color w:val="000000" w:themeColor="text1"/>
                  <w:sz w:val="20"/>
                  <w:szCs w:val="20"/>
                </w:rPr>
                <w:t>Tổ chức lại, tái cơ cấu công ty bao gồm: chia, tách, hợp nhất, sáp nhập, chuyển đổi loại hình;</w:t>
              </w:r>
            </w:ins>
          </w:p>
          <w:p w14:paraId="02914833" w14:textId="77777777" w:rsidR="00BD7545" w:rsidRPr="0033059C" w:rsidRDefault="00BD7545" w:rsidP="00BD7545">
            <w:pPr>
              <w:numPr>
                <w:ilvl w:val="0"/>
                <w:numId w:val="2"/>
              </w:numPr>
              <w:spacing w:before="120" w:after="120" w:line="360" w:lineRule="auto"/>
              <w:ind w:left="1080"/>
              <w:jc w:val="both"/>
              <w:rPr>
                <w:rFonts w:ascii="Arial" w:hAnsi="Arial" w:cs="Arial"/>
                <w:color w:val="000000" w:themeColor="text1"/>
                <w:sz w:val="20"/>
                <w:szCs w:val="20"/>
              </w:rPr>
              <w:pPrChange w:id="10" w:author="Hoang Thi Ha Dieu" w:date="2016-09-28T10:56:00Z">
                <w:pPr>
                  <w:pStyle w:val="ListParagraph"/>
                  <w:numPr>
                    <w:numId w:val="76"/>
                  </w:numPr>
                  <w:tabs>
                    <w:tab w:val="num" w:pos="360"/>
                  </w:tabs>
                  <w:spacing w:before="180" w:after="180" w:line="360" w:lineRule="auto"/>
                  <w:jc w:val="both"/>
                </w:pPr>
              </w:pPrChange>
            </w:pPr>
            <w:r w:rsidRPr="003E3598">
              <w:rPr>
                <w:rFonts w:ascii="Arial" w:hAnsi="Arial" w:cs="Arial"/>
                <w:color w:val="000000" w:themeColor="text1"/>
                <w:sz w:val="20"/>
                <w:szCs w:val="20"/>
              </w:rPr>
              <w:t>Giải thể hoặc phá sản công ty;</w:t>
            </w:r>
          </w:p>
          <w:p w14:paraId="1A8B7464" w14:textId="77777777" w:rsidR="00BD7545" w:rsidRPr="0033059C" w:rsidDel="00D87588" w:rsidRDefault="00BD7545" w:rsidP="00BD7545">
            <w:pPr>
              <w:pStyle w:val="ListParagraph"/>
              <w:numPr>
                <w:ilvl w:val="0"/>
                <w:numId w:val="60"/>
              </w:numPr>
              <w:spacing w:before="180" w:after="180" w:line="360" w:lineRule="auto"/>
              <w:jc w:val="both"/>
              <w:rPr>
                <w:del w:id="11" w:author="Hoang Thi Ha Dieu" w:date="2016-09-28T10:55:00Z"/>
                <w:rFonts w:ascii="Arial" w:hAnsi="Arial" w:cs="Arial"/>
                <w:color w:val="FF0000"/>
                <w:sz w:val="20"/>
                <w:szCs w:val="20"/>
                <w:u w:val="single"/>
              </w:rPr>
            </w:pPr>
          </w:p>
          <w:p w14:paraId="72FCEC15" w14:textId="77777777" w:rsidR="00BD7545" w:rsidRPr="0033059C" w:rsidDel="00D87588" w:rsidRDefault="00BD7545" w:rsidP="00BD7545">
            <w:pPr>
              <w:pStyle w:val="ListParagraph"/>
              <w:numPr>
                <w:ilvl w:val="0"/>
                <w:numId w:val="60"/>
              </w:numPr>
              <w:spacing w:before="180" w:after="180" w:line="360" w:lineRule="auto"/>
              <w:jc w:val="both"/>
              <w:rPr>
                <w:del w:id="12" w:author="Hoang Thi Ha Dieu" w:date="2016-09-28T10:55:00Z"/>
                <w:rFonts w:ascii="Arial" w:hAnsi="Arial" w:cs="Arial"/>
                <w:color w:val="FF0000"/>
                <w:sz w:val="20"/>
                <w:szCs w:val="20"/>
                <w:u w:val="single"/>
              </w:rPr>
            </w:pPr>
          </w:p>
          <w:p w14:paraId="6BF9C49B" w14:textId="77777777" w:rsidR="00BD7545" w:rsidRPr="0033059C" w:rsidDel="00D87588" w:rsidRDefault="00BD7545" w:rsidP="00BD7545">
            <w:pPr>
              <w:pStyle w:val="ListParagraph"/>
              <w:numPr>
                <w:ilvl w:val="0"/>
                <w:numId w:val="60"/>
              </w:numPr>
              <w:spacing w:before="180" w:after="180" w:line="360" w:lineRule="auto"/>
              <w:jc w:val="both"/>
              <w:rPr>
                <w:del w:id="13" w:author="Hoang Thi Ha Dieu" w:date="2016-09-28T10:55:00Z"/>
                <w:rFonts w:ascii="Arial" w:hAnsi="Arial" w:cs="Arial"/>
                <w:color w:val="FF0000"/>
                <w:sz w:val="20"/>
                <w:szCs w:val="20"/>
                <w:u w:val="single"/>
              </w:rPr>
            </w:pPr>
          </w:p>
          <w:p w14:paraId="67F86C90" w14:textId="77777777" w:rsidR="00BD7545" w:rsidRPr="0033059C" w:rsidDel="00D87588" w:rsidRDefault="00BD7545" w:rsidP="00BD7545">
            <w:pPr>
              <w:pStyle w:val="ListParagraph"/>
              <w:numPr>
                <w:ilvl w:val="0"/>
                <w:numId w:val="60"/>
              </w:numPr>
              <w:spacing w:before="180" w:after="180" w:line="360" w:lineRule="auto"/>
              <w:jc w:val="both"/>
              <w:rPr>
                <w:del w:id="14" w:author="Hoang Thi Ha Dieu" w:date="2016-09-28T10:55:00Z"/>
                <w:rFonts w:ascii="Arial" w:hAnsi="Arial" w:cs="Arial"/>
                <w:color w:val="FF0000"/>
                <w:sz w:val="20"/>
                <w:szCs w:val="20"/>
                <w:u w:val="single"/>
              </w:rPr>
            </w:pPr>
          </w:p>
          <w:p w14:paraId="4069ACB3" w14:textId="77777777" w:rsidR="00BD7545" w:rsidRPr="0033059C" w:rsidDel="00D87588" w:rsidRDefault="00BD7545" w:rsidP="00BD7545">
            <w:pPr>
              <w:pStyle w:val="ListParagraph"/>
              <w:numPr>
                <w:ilvl w:val="0"/>
                <w:numId w:val="60"/>
              </w:numPr>
              <w:spacing w:before="180" w:after="180" w:line="360" w:lineRule="auto"/>
              <w:jc w:val="both"/>
              <w:rPr>
                <w:del w:id="15" w:author="Hoang Thi Ha Dieu" w:date="2016-09-28T10:56:00Z"/>
                <w:rFonts w:ascii="Arial" w:hAnsi="Arial" w:cs="Arial"/>
                <w:color w:val="FF0000"/>
                <w:sz w:val="20"/>
                <w:szCs w:val="20"/>
                <w:u w:val="single"/>
              </w:rPr>
            </w:pPr>
          </w:p>
          <w:p w14:paraId="31132772" w14:textId="77777777" w:rsidR="00BD7545" w:rsidRPr="0033059C" w:rsidDel="00D87588" w:rsidRDefault="00BD7545" w:rsidP="00BD7545">
            <w:pPr>
              <w:pStyle w:val="ListParagraph"/>
              <w:numPr>
                <w:ilvl w:val="0"/>
                <w:numId w:val="60"/>
              </w:numPr>
              <w:spacing w:before="180" w:after="180" w:line="360" w:lineRule="auto"/>
              <w:jc w:val="both"/>
              <w:rPr>
                <w:del w:id="16" w:author="Hoang Thi Ha Dieu" w:date="2016-09-28T10:56:00Z"/>
                <w:rFonts w:ascii="Arial" w:hAnsi="Arial" w:cs="Arial"/>
                <w:color w:val="FF0000"/>
                <w:sz w:val="20"/>
                <w:szCs w:val="20"/>
                <w:u w:val="single"/>
              </w:rPr>
            </w:pPr>
          </w:p>
          <w:p w14:paraId="46DD00C7" w14:textId="77777777" w:rsidR="00BD7545" w:rsidRPr="0033059C" w:rsidDel="00D87588" w:rsidRDefault="00BD7545" w:rsidP="00BD7545">
            <w:pPr>
              <w:pStyle w:val="ListParagraph"/>
              <w:numPr>
                <w:ilvl w:val="0"/>
                <w:numId w:val="60"/>
              </w:numPr>
              <w:spacing w:before="180" w:after="180" w:line="360" w:lineRule="auto"/>
              <w:jc w:val="both"/>
              <w:rPr>
                <w:del w:id="17" w:author="Hoang Thi Ha Dieu" w:date="2016-09-28T10:56:00Z"/>
                <w:rFonts w:ascii="Arial" w:hAnsi="Arial" w:cs="Arial"/>
                <w:color w:val="FF0000"/>
                <w:sz w:val="20"/>
                <w:szCs w:val="20"/>
                <w:u w:val="single"/>
              </w:rPr>
            </w:pPr>
          </w:p>
          <w:p w14:paraId="2773AD42" w14:textId="77777777" w:rsidR="00BD7545" w:rsidRPr="0033059C" w:rsidDel="00D87588" w:rsidRDefault="00BD7545" w:rsidP="00BD7545">
            <w:pPr>
              <w:pStyle w:val="ListParagraph"/>
              <w:numPr>
                <w:ilvl w:val="0"/>
                <w:numId w:val="60"/>
              </w:numPr>
              <w:spacing w:before="180" w:after="180" w:line="360" w:lineRule="auto"/>
              <w:jc w:val="both"/>
              <w:rPr>
                <w:del w:id="18" w:author="Hoang Thi Ha Dieu" w:date="2016-09-28T10:56:00Z"/>
                <w:rFonts w:ascii="Arial" w:hAnsi="Arial" w:cs="Arial"/>
                <w:color w:val="FF0000"/>
                <w:sz w:val="20"/>
                <w:szCs w:val="20"/>
                <w:u w:val="single"/>
              </w:rPr>
            </w:pPr>
          </w:p>
          <w:p w14:paraId="1BCA8416" w14:textId="77777777" w:rsidR="00BD7545" w:rsidRPr="0033059C" w:rsidRDefault="00BD7545" w:rsidP="00BD7545">
            <w:pPr>
              <w:pStyle w:val="ListParagraph"/>
              <w:numPr>
                <w:ilvl w:val="0"/>
                <w:numId w:val="60"/>
              </w:numPr>
              <w:spacing w:before="180" w:after="180" w:line="360" w:lineRule="auto"/>
              <w:jc w:val="both"/>
              <w:rPr>
                <w:rFonts w:ascii="Arial" w:hAnsi="Arial" w:cs="Arial"/>
                <w:color w:val="FF0000"/>
                <w:sz w:val="20"/>
                <w:szCs w:val="20"/>
              </w:rPr>
              <w:pPrChange w:id="19" w:author="Hoang Thi Ha Dieu" w:date="2016-09-28T10:56:00Z">
                <w:pPr>
                  <w:pStyle w:val="ListParagraph"/>
                  <w:numPr>
                    <w:numId w:val="76"/>
                  </w:numPr>
                  <w:tabs>
                    <w:tab w:val="num" w:pos="360"/>
                  </w:tabs>
                  <w:spacing w:before="180" w:after="180" w:line="360" w:lineRule="auto"/>
                  <w:jc w:val="both"/>
                </w:pPr>
              </w:pPrChange>
            </w:pPr>
            <w:del w:id="20" w:author="Hoang Thi Ha Dieu" w:date="2016-09-28T10:56:00Z">
              <w:r w:rsidRPr="0033059C" w:rsidDel="00D87588">
                <w:rPr>
                  <w:rFonts w:ascii="Arial" w:hAnsi="Arial" w:cs="Arial"/>
                  <w:color w:val="FF0000"/>
                  <w:sz w:val="20"/>
                  <w:szCs w:val="20"/>
                  <w:u w:val="single"/>
                </w:rPr>
                <w:delText>Vốn</w:delText>
              </w:r>
            </w:del>
            <w:ins w:id="21" w:author="Hoang Thi Ha Dieu" w:date="2016-09-28T10:56:00Z">
              <w:r w:rsidRPr="0033059C">
                <w:rPr>
                  <w:rFonts w:ascii="Arial" w:hAnsi="Arial" w:cs="Arial"/>
                  <w:color w:val="FF0000"/>
                  <w:sz w:val="20"/>
                  <w:szCs w:val="20"/>
                  <w:u w:val="single"/>
                </w:rPr>
                <w:t>Tài chính</w:t>
              </w:r>
              <w:r w:rsidRPr="0033059C">
                <w:rPr>
                  <w:rFonts w:ascii="Arial" w:hAnsi="Arial" w:cs="Arial"/>
                  <w:color w:val="FF0000"/>
                  <w:sz w:val="20"/>
                  <w:szCs w:val="20"/>
                </w:rPr>
                <w:t>:</w:t>
              </w:r>
            </w:ins>
          </w:p>
          <w:p w14:paraId="433A01EE" w14:textId="77777777" w:rsidR="00BD7545" w:rsidRPr="003E3598" w:rsidRDefault="00BD7545" w:rsidP="00BD7545">
            <w:pPr>
              <w:numPr>
                <w:ilvl w:val="0"/>
                <w:numId w:val="2"/>
              </w:numPr>
              <w:spacing w:before="120" w:after="120" w:line="360" w:lineRule="auto"/>
              <w:ind w:left="1080"/>
              <w:jc w:val="both"/>
              <w:rPr>
                <w:ins w:id="22" w:author="Hoang Thi Ha Dieu" w:date="2016-09-28T10:57:00Z"/>
                <w:rFonts w:ascii="Arial" w:hAnsi="Arial" w:cs="Arial"/>
                <w:color w:val="000000" w:themeColor="text1"/>
                <w:sz w:val="20"/>
                <w:szCs w:val="20"/>
              </w:rPr>
              <w:pPrChange w:id="23" w:author="Hoang Thi Ha Dieu" w:date="2016-09-28T10:56:00Z">
                <w:pPr>
                  <w:numPr>
                    <w:numId w:val="6"/>
                  </w:numPr>
                  <w:spacing w:before="120" w:after="120" w:line="360" w:lineRule="auto"/>
                  <w:ind w:left="1080" w:hanging="360"/>
                  <w:jc w:val="both"/>
                </w:pPr>
              </w:pPrChange>
            </w:pPr>
            <w:ins w:id="24" w:author="Hoang Thi Ha Dieu" w:date="2016-09-28T10:57:00Z">
              <w:r w:rsidRPr="0033059C">
                <w:rPr>
                  <w:rFonts w:ascii="Arial" w:hAnsi="Arial" w:cs="Arial"/>
                  <w:color w:val="FF0000"/>
                  <w:sz w:val="20"/>
                  <w:szCs w:val="20"/>
                  <w:u w:val="single"/>
                </w:rPr>
                <w:t>Phương án</w:t>
              </w:r>
              <w:r w:rsidRPr="0033059C">
                <w:rPr>
                  <w:rFonts w:ascii="Arial" w:hAnsi="Arial" w:cs="Arial"/>
                  <w:color w:val="FF0000"/>
                  <w:sz w:val="20"/>
                  <w:szCs w:val="20"/>
                </w:rPr>
                <w:t xml:space="preserve"> </w:t>
              </w:r>
            </w:ins>
            <w:del w:id="25" w:author="Hoang Thi Ha Dieu" w:date="2016-09-28T10:57:00Z">
              <w:r w:rsidRPr="003E3598" w:rsidDel="00D87588">
                <w:rPr>
                  <w:rFonts w:ascii="Arial" w:hAnsi="Arial" w:cs="Arial"/>
                  <w:color w:val="000000" w:themeColor="text1"/>
                  <w:sz w:val="20"/>
                  <w:szCs w:val="20"/>
                </w:rPr>
                <w:delText>T</w:delText>
              </w:r>
            </w:del>
            <w:ins w:id="26" w:author="Hoang Thi Ha Dieu" w:date="2016-09-28T10:57:00Z">
              <w:r w:rsidRPr="003E3598">
                <w:rPr>
                  <w:rFonts w:ascii="Arial" w:hAnsi="Arial" w:cs="Arial"/>
                  <w:color w:val="000000" w:themeColor="text1"/>
                  <w:sz w:val="20"/>
                  <w:szCs w:val="20"/>
                </w:rPr>
                <w:t>t</w:t>
              </w:r>
            </w:ins>
            <w:r w:rsidRPr="003E3598">
              <w:rPr>
                <w:rFonts w:ascii="Arial" w:hAnsi="Arial" w:cs="Arial"/>
                <w:color w:val="000000" w:themeColor="text1"/>
                <w:sz w:val="20"/>
                <w:szCs w:val="20"/>
              </w:rPr>
              <w:t>ăng vốn điều lệ;</w:t>
            </w:r>
          </w:p>
          <w:p w14:paraId="2368DB4F" w14:textId="77777777" w:rsidR="00BD7545" w:rsidRPr="00B06E90" w:rsidRDefault="00BD7545" w:rsidP="00BD7545">
            <w:pPr>
              <w:numPr>
                <w:ilvl w:val="0"/>
                <w:numId w:val="2"/>
              </w:numPr>
              <w:spacing w:before="120" w:after="120" w:line="360" w:lineRule="auto"/>
              <w:ind w:left="1080"/>
              <w:jc w:val="both"/>
              <w:rPr>
                <w:ins w:id="27" w:author="Hoang Thi Ha Dieu" w:date="2016-09-28T10:57:00Z"/>
                <w:rFonts w:ascii="Arial" w:hAnsi="Arial" w:cs="Arial"/>
                <w:color w:val="FF0000"/>
                <w:sz w:val="20"/>
                <w:szCs w:val="20"/>
                <w:u w:val="single"/>
              </w:rPr>
            </w:pPr>
            <w:ins w:id="28" w:author="Hoang Thi Ha Dieu" w:date="2016-09-28T10:57:00Z">
              <w:r w:rsidRPr="00B06E90">
                <w:rPr>
                  <w:rFonts w:ascii="Arial" w:hAnsi="Arial" w:cs="Arial"/>
                  <w:color w:val="FF0000"/>
                  <w:sz w:val="20"/>
                  <w:szCs w:val="20"/>
                  <w:u w:val="single"/>
                </w:rPr>
                <w:t>Phát hành trái phiếu, giá chào bán trái phiếu; phương án huy động vốn vay từ các tổ chức tín dụng, các tổ chức cá nhân khác</w:t>
              </w:r>
            </w:ins>
          </w:p>
          <w:p w14:paraId="08B222FF" w14:textId="77777777" w:rsidR="00BD7545" w:rsidRPr="00B06E90" w:rsidRDefault="00BD7545" w:rsidP="00BD7545">
            <w:pPr>
              <w:pStyle w:val="ListParagraph"/>
              <w:numPr>
                <w:ilvl w:val="0"/>
                <w:numId w:val="2"/>
              </w:numPr>
              <w:spacing w:line="360" w:lineRule="auto"/>
              <w:ind w:left="1069"/>
              <w:rPr>
                <w:rFonts w:ascii="Arial" w:hAnsi="Arial" w:cs="Arial"/>
                <w:color w:val="000000" w:themeColor="text1"/>
                <w:sz w:val="20"/>
                <w:szCs w:val="20"/>
              </w:rPr>
            </w:pPr>
            <w:r w:rsidRPr="00B06E90">
              <w:rPr>
                <w:rFonts w:ascii="Arial" w:hAnsi="Arial" w:cs="Arial"/>
                <w:color w:val="000000" w:themeColor="text1"/>
                <w:sz w:val="20"/>
                <w:szCs w:val="20"/>
              </w:rPr>
              <w:t>Chuyển nhượng một phần hoặc toàn bộ vốn điều lệ của công ty cho tổ chức, cá nhân khác;</w:t>
            </w:r>
          </w:p>
          <w:p w14:paraId="34F53414" w14:textId="77777777" w:rsidR="00BD7545" w:rsidRPr="00B06E90" w:rsidDel="00D87588" w:rsidRDefault="00BD7545" w:rsidP="00BD7545">
            <w:pPr>
              <w:pStyle w:val="ListParagraph"/>
              <w:spacing w:line="360" w:lineRule="auto"/>
              <w:ind w:left="1069"/>
              <w:rPr>
                <w:del w:id="29" w:author="Hoang Thi Ha Dieu" w:date="2016-09-28T10:57:00Z"/>
                <w:rFonts w:ascii="Arial" w:hAnsi="Arial" w:cs="Arial"/>
                <w:color w:val="000000" w:themeColor="text1"/>
                <w:sz w:val="20"/>
                <w:szCs w:val="20"/>
              </w:rPr>
              <w:pPrChange w:id="30" w:author="Hoang Thi Ha Dieu" w:date="2016-09-28T10:57:00Z">
                <w:pPr>
                  <w:numPr>
                    <w:numId w:val="6"/>
                  </w:numPr>
                  <w:spacing w:before="120" w:after="120" w:line="360" w:lineRule="auto"/>
                  <w:ind w:left="1080" w:hanging="360"/>
                  <w:jc w:val="both"/>
                </w:pPr>
              </w:pPrChange>
            </w:pPr>
          </w:p>
          <w:p w14:paraId="3DDBB9E2" w14:textId="77777777" w:rsidR="00BD7545" w:rsidRPr="003E3598" w:rsidDel="00D87588" w:rsidRDefault="00BD7545" w:rsidP="00BD7545">
            <w:pPr>
              <w:pStyle w:val="ListParagraph"/>
              <w:spacing w:line="360" w:lineRule="auto"/>
              <w:ind w:left="1069"/>
              <w:rPr>
                <w:del w:id="31" w:author="Hoang Thi Ha Dieu" w:date="2016-09-28T10:57:00Z"/>
                <w:color w:val="000000" w:themeColor="text1"/>
              </w:rPr>
            </w:pPr>
          </w:p>
          <w:p w14:paraId="3176EC0B" w14:textId="77777777" w:rsidR="00BD7545" w:rsidRPr="003E3598" w:rsidDel="00D87588" w:rsidRDefault="00BD7545" w:rsidP="00BD7545">
            <w:pPr>
              <w:pStyle w:val="ListParagraph"/>
              <w:spacing w:line="360" w:lineRule="auto"/>
              <w:ind w:left="1069"/>
              <w:rPr>
                <w:del w:id="32" w:author="Hoang Thi Ha Dieu" w:date="2016-09-28T10:57:00Z"/>
                <w:color w:val="000000" w:themeColor="text1"/>
              </w:rPr>
            </w:pPr>
          </w:p>
          <w:p w14:paraId="3A4A2CC6" w14:textId="77777777" w:rsidR="00BD7545" w:rsidRPr="003E3598" w:rsidRDefault="00BD7545" w:rsidP="00BD7545">
            <w:pPr>
              <w:pStyle w:val="ListParagraph"/>
              <w:spacing w:line="360" w:lineRule="auto"/>
              <w:ind w:left="1069"/>
              <w:rPr>
                <w:color w:val="000000" w:themeColor="text1"/>
              </w:rPr>
            </w:pPr>
          </w:p>
          <w:p w14:paraId="4AA48C68" w14:textId="77777777" w:rsidR="00BD7545" w:rsidRPr="003E3598" w:rsidRDefault="00BD7545" w:rsidP="00BD7545">
            <w:pPr>
              <w:pStyle w:val="ListParagraph"/>
              <w:numPr>
                <w:ilvl w:val="0"/>
                <w:numId w:val="60"/>
              </w:numPr>
              <w:spacing w:before="180" w:after="180" w:line="360" w:lineRule="auto"/>
              <w:jc w:val="both"/>
              <w:rPr>
                <w:ins w:id="33" w:author="Hoang Thi Ha Dieu" w:date="2016-09-28T10:59:00Z"/>
                <w:rFonts w:ascii="Arial" w:hAnsi="Arial" w:cs="Arial"/>
                <w:color w:val="000000" w:themeColor="text1"/>
                <w:sz w:val="20"/>
                <w:szCs w:val="20"/>
              </w:rPr>
            </w:pPr>
            <w:r w:rsidRPr="003E3598">
              <w:rPr>
                <w:rFonts w:ascii="Arial" w:hAnsi="Arial" w:cs="Arial"/>
                <w:color w:val="000000" w:themeColor="text1"/>
                <w:sz w:val="20"/>
                <w:szCs w:val="20"/>
              </w:rPr>
              <w:lastRenderedPageBreak/>
              <w:t xml:space="preserve">Lợi nhuận: </w:t>
            </w:r>
          </w:p>
          <w:p w14:paraId="25AB61E0" w14:textId="77777777" w:rsidR="00BD7545" w:rsidRPr="008935AE" w:rsidRDefault="00BD7545" w:rsidP="00BD7545">
            <w:pPr>
              <w:pStyle w:val="ListParagraph"/>
              <w:numPr>
                <w:ilvl w:val="0"/>
                <w:numId w:val="2"/>
              </w:numPr>
              <w:spacing w:before="180" w:after="180" w:line="360" w:lineRule="auto"/>
              <w:ind w:left="1069"/>
              <w:jc w:val="both"/>
              <w:rPr>
                <w:rFonts w:ascii="Arial" w:hAnsi="Arial" w:cs="Arial"/>
                <w:color w:val="FF0000"/>
                <w:sz w:val="20"/>
                <w:szCs w:val="20"/>
                <w:u w:val="single"/>
              </w:rPr>
              <w:pPrChange w:id="34" w:author="Hoang Thi Ha Dieu" w:date="2016-09-28T10:59:00Z">
                <w:pPr>
                  <w:pStyle w:val="ListParagraph"/>
                  <w:numPr>
                    <w:numId w:val="76"/>
                  </w:numPr>
                  <w:tabs>
                    <w:tab w:val="num" w:pos="360"/>
                  </w:tabs>
                  <w:spacing w:before="180" w:after="180" w:line="360" w:lineRule="auto"/>
                  <w:jc w:val="both"/>
                </w:pPr>
              </w:pPrChange>
            </w:pPr>
            <w:ins w:id="35" w:author="Hoang Thi Ha Dieu" w:date="2016-09-28T10:59:00Z">
              <w:r w:rsidRPr="008935AE">
                <w:rPr>
                  <w:rFonts w:ascii="Arial" w:hAnsi="Arial" w:cs="Arial"/>
                  <w:color w:val="FF0000"/>
                  <w:sz w:val="20"/>
                  <w:szCs w:val="20"/>
                  <w:u w:val="single"/>
                </w:rPr>
                <w:t>Phương án phân phối lợi nhuận sau thuế (bao gồm phương án lập các quỹ và mức trích lập các quỹ hàng năm)</w:t>
              </w:r>
            </w:ins>
          </w:p>
          <w:p w14:paraId="3AD69E06" w14:textId="77777777" w:rsidR="00BD7545" w:rsidRPr="003E3598" w:rsidRDefault="00BD7545" w:rsidP="00BD7545">
            <w:pPr>
              <w:pStyle w:val="ListParagraph"/>
              <w:numPr>
                <w:ilvl w:val="0"/>
                <w:numId w:val="2"/>
              </w:numPr>
              <w:spacing w:line="360" w:lineRule="auto"/>
              <w:ind w:left="1069"/>
              <w:rPr>
                <w:ins w:id="36" w:author="Hoang Thi Ha Dieu" w:date="2016-09-28T10:59:00Z"/>
                <w:rFonts w:ascii="Arial" w:hAnsi="Arial" w:cs="Arial"/>
                <w:color w:val="000000" w:themeColor="text1"/>
                <w:sz w:val="20"/>
                <w:szCs w:val="20"/>
              </w:rPr>
            </w:pPr>
            <w:r w:rsidRPr="003E3598">
              <w:rPr>
                <w:rFonts w:ascii="Arial" w:hAnsi="Arial" w:cs="Arial"/>
                <w:color w:val="000000" w:themeColor="text1"/>
                <w:sz w:val="20"/>
                <w:szCs w:val="20"/>
              </w:rPr>
              <w:t>Phương án xử lý lỗ phát sinh trong quá trình kinh doanh của công ty;</w:t>
            </w:r>
          </w:p>
          <w:p w14:paraId="5679293D" w14:textId="77777777" w:rsidR="00BD7545" w:rsidRDefault="00BD7545" w:rsidP="00BD7545">
            <w:pPr>
              <w:pStyle w:val="ListParagraph"/>
              <w:numPr>
                <w:ilvl w:val="0"/>
                <w:numId w:val="2"/>
              </w:numPr>
              <w:spacing w:line="360" w:lineRule="auto"/>
              <w:ind w:left="1069"/>
              <w:rPr>
                <w:rFonts w:ascii="Arial" w:hAnsi="Arial" w:cs="Arial"/>
                <w:color w:val="FF0000"/>
                <w:sz w:val="20"/>
                <w:szCs w:val="20"/>
                <w:u w:val="single"/>
              </w:rPr>
            </w:pPr>
            <w:ins w:id="37" w:author="Hoang Thi Ha Dieu" w:date="2016-09-28T10:59:00Z">
              <w:r w:rsidRPr="008935AE">
                <w:rPr>
                  <w:rFonts w:ascii="Arial" w:hAnsi="Arial" w:cs="Arial"/>
                  <w:color w:val="FF0000"/>
                  <w:sz w:val="20"/>
                  <w:szCs w:val="20"/>
                  <w:u w:val="single"/>
                </w:rPr>
                <w:t>Lựa chọn công ty kiểm toán</w:t>
              </w:r>
            </w:ins>
          </w:p>
          <w:p w14:paraId="150B48DC" w14:textId="77777777" w:rsidR="00BD7545" w:rsidRPr="008935AE" w:rsidRDefault="00BD7545" w:rsidP="00BD7545">
            <w:pPr>
              <w:pStyle w:val="ListParagraph"/>
              <w:spacing w:line="360" w:lineRule="auto"/>
              <w:ind w:left="1069"/>
              <w:rPr>
                <w:rFonts w:ascii="Arial" w:hAnsi="Arial" w:cs="Arial"/>
                <w:color w:val="FF0000"/>
                <w:sz w:val="20"/>
                <w:szCs w:val="20"/>
                <w:u w:val="single"/>
                <w:rPrChange w:id="38" w:author="Hoang Thi Ha Dieu" w:date="2016-09-28T11:00:00Z">
                  <w:rPr/>
                </w:rPrChange>
              </w:rPr>
            </w:pPr>
          </w:p>
          <w:p w14:paraId="012FF9EE" w14:textId="77777777" w:rsidR="00BD7545" w:rsidRPr="003E3598" w:rsidDel="00AC431E" w:rsidRDefault="00BD7545" w:rsidP="00BD7545">
            <w:pPr>
              <w:numPr>
                <w:ilvl w:val="0"/>
                <w:numId w:val="60"/>
              </w:numPr>
              <w:spacing w:line="360" w:lineRule="auto"/>
              <w:contextualSpacing/>
              <w:rPr>
                <w:del w:id="39" w:author="Hoang Thi Ha Dieu" w:date="2016-09-28T11:00:00Z"/>
                <w:rFonts w:ascii="Arial" w:hAnsi="Arial" w:cs="Arial"/>
                <w:color w:val="000000" w:themeColor="text1"/>
                <w:sz w:val="20"/>
                <w:szCs w:val="20"/>
              </w:rPr>
            </w:pPr>
          </w:p>
          <w:p w14:paraId="2893E11A" w14:textId="77777777" w:rsidR="00BD7545" w:rsidRPr="003E3598" w:rsidDel="00AC431E" w:rsidRDefault="00BD7545" w:rsidP="00BD7545">
            <w:pPr>
              <w:numPr>
                <w:ilvl w:val="0"/>
                <w:numId w:val="60"/>
              </w:numPr>
              <w:spacing w:line="360" w:lineRule="auto"/>
              <w:contextualSpacing/>
              <w:rPr>
                <w:del w:id="40" w:author="Hoang Thi Ha Dieu" w:date="2016-09-28T11:00:00Z"/>
                <w:rFonts w:ascii="Arial" w:hAnsi="Arial" w:cs="Arial"/>
                <w:color w:val="000000" w:themeColor="text1"/>
                <w:sz w:val="20"/>
                <w:szCs w:val="20"/>
              </w:rPr>
            </w:pPr>
          </w:p>
          <w:p w14:paraId="4C2F5A6B" w14:textId="77777777" w:rsidR="00BD7545" w:rsidRPr="003E3598" w:rsidRDefault="00BD7545" w:rsidP="00BD7545">
            <w:pPr>
              <w:pStyle w:val="ListParagraph"/>
              <w:numPr>
                <w:ilvl w:val="0"/>
                <w:numId w:val="60"/>
              </w:numPr>
              <w:spacing w:line="360" w:lineRule="auto"/>
              <w:rPr>
                <w:rFonts w:ascii="Arial" w:hAnsi="Arial" w:cs="Arial"/>
                <w:b/>
                <w:color w:val="000000" w:themeColor="text1"/>
                <w:sz w:val="20"/>
                <w:szCs w:val="20"/>
              </w:rPr>
            </w:pPr>
            <w:r w:rsidRPr="003E3598">
              <w:rPr>
                <w:rFonts w:ascii="Arial" w:hAnsi="Arial" w:cs="Arial"/>
                <w:color w:val="000000" w:themeColor="text1"/>
                <w:sz w:val="20"/>
                <w:szCs w:val="20"/>
              </w:rPr>
              <w:t>Chiến lươc:</w:t>
            </w:r>
          </w:p>
          <w:p w14:paraId="550D16BC" w14:textId="2F488348" w:rsidR="00BD7545" w:rsidRPr="00BD7545" w:rsidRDefault="00BD7545" w:rsidP="00BD7545">
            <w:pPr>
              <w:numPr>
                <w:ilvl w:val="0"/>
                <w:numId w:val="2"/>
              </w:numPr>
              <w:spacing w:before="120" w:after="120" w:line="360" w:lineRule="auto"/>
              <w:ind w:left="1080"/>
              <w:jc w:val="both"/>
              <w:rPr>
                <w:rFonts w:ascii="Arial" w:hAnsi="Arial" w:cs="Arial"/>
                <w:sz w:val="20"/>
                <w:szCs w:val="20"/>
              </w:rPr>
            </w:pPr>
            <w:r w:rsidRPr="00F81118">
              <w:rPr>
                <w:rFonts w:ascii="Arial" w:hAnsi="Arial" w:cs="Arial"/>
                <w:sz w:val="20"/>
                <w:szCs w:val="20"/>
              </w:rPr>
              <w:t>Chiến lược kinh doanh (sản phẩm và dịch vụ) và giải pháp phát triển thị trường, công nghệ</w:t>
            </w:r>
          </w:p>
          <w:p w14:paraId="4FAC9426"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Chiến lược phát triển ngắn hạn (dưới 3 năm);</w:t>
            </w:r>
          </w:p>
          <w:p w14:paraId="05EA8F85" w14:textId="535FFCE7" w:rsidR="00190380" w:rsidRPr="00190380" w:rsidRDefault="00BD7545" w:rsidP="00190380">
            <w:pPr>
              <w:numPr>
                <w:ilvl w:val="0"/>
                <w:numId w:val="2"/>
              </w:numPr>
              <w:spacing w:before="120" w:after="120" w:line="360" w:lineRule="auto"/>
              <w:ind w:left="1080"/>
              <w:jc w:val="both"/>
              <w:rPr>
                <w:ins w:id="41" w:author="Hoang Thi Ha Dieu" w:date="2016-09-28T11:00:00Z"/>
                <w:rFonts w:ascii="Arial" w:hAnsi="Arial" w:cs="Arial"/>
                <w:color w:val="000000" w:themeColor="text1"/>
                <w:sz w:val="20"/>
                <w:szCs w:val="20"/>
              </w:rPr>
            </w:pPr>
            <w:r w:rsidRPr="003E3598">
              <w:rPr>
                <w:rFonts w:ascii="Arial" w:hAnsi="Arial" w:cs="Arial"/>
                <w:color w:val="000000" w:themeColor="text1"/>
                <w:sz w:val="20"/>
                <w:szCs w:val="20"/>
              </w:rPr>
              <w:t>Chiến lược phát triển trung và dài hạn (từ 3 năm trở</w:t>
            </w:r>
            <w:r>
              <w:rPr>
                <w:rFonts w:ascii="Arial" w:hAnsi="Arial" w:cs="Arial"/>
                <w:color w:val="000000" w:themeColor="text1"/>
                <w:sz w:val="20"/>
                <w:szCs w:val="20"/>
              </w:rPr>
              <w:t xml:space="preserve"> lên)</w:t>
            </w:r>
          </w:p>
          <w:p w14:paraId="14D823A9" w14:textId="77777777" w:rsidR="00BD7545" w:rsidRPr="003E3598" w:rsidRDefault="00BD7545" w:rsidP="00BD7545">
            <w:pPr>
              <w:pStyle w:val="ListParagraph"/>
              <w:numPr>
                <w:ilvl w:val="0"/>
                <w:numId w:val="60"/>
              </w:numPr>
              <w:spacing w:line="360" w:lineRule="auto"/>
              <w:rPr>
                <w:rFonts w:ascii="Arial" w:hAnsi="Arial" w:cs="Arial"/>
                <w:color w:val="000000" w:themeColor="text1"/>
                <w:sz w:val="20"/>
                <w:szCs w:val="20"/>
              </w:rPr>
            </w:pPr>
            <w:r w:rsidRPr="003E3598">
              <w:rPr>
                <w:rFonts w:ascii="Arial" w:hAnsi="Arial" w:cs="Arial"/>
                <w:color w:val="000000" w:themeColor="text1"/>
                <w:sz w:val="20"/>
                <w:szCs w:val="20"/>
              </w:rPr>
              <w:t>Báo cáo:</w:t>
            </w:r>
          </w:p>
          <w:p w14:paraId="42DCC4B0" w14:textId="77777777" w:rsidR="00BD7545" w:rsidRPr="003E3598" w:rsidRDefault="00BD7545" w:rsidP="00190380">
            <w:pPr>
              <w:numPr>
                <w:ilvl w:val="0"/>
                <w:numId w:val="2"/>
              </w:numPr>
              <w:spacing w:before="120" w:after="120" w:line="276"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 xml:space="preserve">Báo cáo tài chính và Báo cáo </w:t>
            </w:r>
            <w:ins w:id="42" w:author="Hoang Thi Ha Dieu" w:date="2016-09-28T11:00:00Z">
              <w:r w:rsidRPr="00F537BC">
                <w:rPr>
                  <w:rFonts w:ascii="Arial" w:hAnsi="Arial" w:cs="Arial"/>
                  <w:color w:val="FF0000"/>
                  <w:sz w:val="20"/>
                  <w:szCs w:val="20"/>
                  <w:u w:val="single"/>
                </w:rPr>
                <w:t>kết quả sản xuất kinh doanh</w:t>
              </w:r>
            </w:ins>
            <w:del w:id="43" w:author="Hoang Thi Ha Dieu" w:date="2016-09-28T11:00:00Z">
              <w:r w:rsidRPr="003E3598" w:rsidDel="00AC431E">
                <w:rPr>
                  <w:rFonts w:ascii="Arial" w:hAnsi="Arial" w:cs="Arial"/>
                  <w:color w:val="000000" w:themeColor="text1"/>
                  <w:sz w:val="20"/>
                  <w:szCs w:val="20"/>
                </w:rPr>
                <w:delText>hoạt động</w:delText>
              </w:r>
            </w:del>
            <w:r w:rsidRPr="003E3598">
              <w:rPr>
                <w:rFonts w:ascii="Arial" w:hAnsi="Arial" w:cs="Arial"/>
                <w:b/>
                <w:color w:val="000000" w:themeColor="text1"/>
                <w:sz w:val="20"/>
                <w:szCs w:val="20"/>
              </w:rPr>
              <w:t xml:space="preserve"> </w:t>
            </w:r>
            <w:r w:rsidRPr="003E3598">
              <w:rPr>
                <w:rFonts w:ascii="Arial" w:hAnsi="Arial" w:cs="Arial"/>
                <w:color w:val="000000" w:themeColor="text1"/>
                <w:sz w:val="20"/>
                <w:szCs w:val="20"/>
              </w:rPr>
              <w:t>tháng;</w:t>
            </w:r>
          </w:p>
          <w:p w14:paraId="2A7279EB" w14:textId="77777777" w:rsidR="00BD7545" w:rsidRPr="003E3598" w:rsidRDefault="00BD7545" w:rsidP="00190380">
            <w:pPr>
              <w:numPr>
                <w:ilvl w:val="0"/>
                <w:numId w:val="2"/>
              </w:numPr>
              <w:spacing w:before="120" w:after="120" w:line="276"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 xml:space="preserve">Báo cáo tài chính và Báo cáo </w:t>
            </w:r>
            <w:ins w:id="44" w:author="Hoang Thi Ha Dieu" w:date="2016-09-28T11:00:00Z">
              <w:r w:rsidRPr="00F537BC">
                <w:rPr>
                  <w:rFonts w:ascii="Arial" w:hAnsi="Arial" w:cs="Arial"/>
                  <w:color w:val="FF0000"/>
                  <w:sz w:val="20"/>
                  <w:szCs w:val="20"/>
                  <w:u w:val="single"/>
                </w:rPr>
                <w:t>kết quả sản xuất kinh doanh</w:t>
              </w:r>
            </w:ins>
            <w:del w:id="45" w:author="Hoang Thi Ha Dieu" w:date="2016-09-28T11:00:00Z">
              <w:r w:rsidRPr="003E3598" w:rsidDel="00AC431E">
                <w:rPr>
                  <w:rFonts w:ascii="Arial" w:hAnsi="Arial" w:cs="Arial"/>
                  <w:color w:val="000000" w:themeColor="text1"/>
                  <w:sz w:val="20"/>
                  <w:szCs w:val="20"/>
                </w:rPr>
                <w:delText>hoạt động</w:delText>
              </w:r>
            </w:del>
            <w:r w:rsidRPr="003E3598">
              <w:rPr>
                <w:rFonts w:ascii="Arial" w:hAnsi="Arial" w:cs="Arial"/>
                <w:color w:val="000000" w:themeColor="text1"/>
                <w:sz w:val="20"/>
                <w:szCs w:val="20"/>
              </w:rPr>
              <w:t xml:space="preserve"> quý;</w:t>
            </w:r>
          </w:p>
          <w:p w14:paraId="04BBE805" w14:textId="77777777" w:rsidR="00BD7545" w:rsidRPr="003E3598" w:rsidRDefault="00BD7545" w:rsidP="00190380">
            <w:pPr>
              <w:pStyle w:val="ListParagraph"/>
              <w:numPr>
                <w:ilvl w:val="0"/>
                <w:numId w:val="2"/>
              </w:numPr>
              <w:spacing w:line="276" w:lineRule="auto"/>
              <w:ind w:left="1069"/>
              <w:rPr>
                <w:rFonts w:ascii="Arial" w:hAnsi="Arial" w:cs="Arial"/>
                <w:b/>
                <w:color w:val="000000" w:themeColor="text1"/>
                <w:sz w:val="20"/>
                <w:szCs w:val="20"/>
              </w:rPr>
            </w:pPr>
            <w:r w:rsidRPr="003E3598">
              <w:rPr>
                <w:rFonts w:ascii="Arial" w:hAnsi="Arial" w:cs="Arial"/>
                <w:color w:val="000000" w:themeColor="text1"/>
                <w:sz w:val="20"/>
                <w:szCs w:val="20"/>
              </w:rPr>
              <w:t xml:space="preserve">Báo cáo tài chính và Báo </w:t>
            </w:r>
            <w:r w:rsidRPr="00F537BC">
              <w:rPr>
                <w:rFonts w:ascii="Arial" w:hAnsi="Arial" w:cs="Arial"/>
                <w:color w:val="FF0000"/>
                <w:sz w:val="20"/>
                <w:szCs w:val="20"/>
              </w:rPr>
              <w:t xml:space="preserve">cáo </w:t>
            </w:r>
            <w:ins w:id="46" w:author="Hoang Thi Ha Dieu" w:date="2016-09-28T11:00:00Z">
              <w:r w:rsidRPr="00F537BC">
                <w:rPr>
                  <w:rFonts w:ascii="Arial" w:hAnsi="Arial" w:cs="Arial"/>
                  <w:color w:val="FF0000"/>
                  <w:sz w:val="20"/>
                  <w:szCs w:val="20"/>
                  <w:u w:val="single"/>
                </w:rPr>
                <w:t>kết quả sản xuất kinh doanh</w:t>
              </w:r>
            </w:ins>
            <w:del w:id="47" w:author="Hoang Thi Ha Dieu" w:date="2016-09-28T11:00:00Z">
              <w:r w:rsidRPr="003E3598" w:rsidDel="00AC431E">
                <w:rPr>
                  <w:rFonts w:ascii="Arial" w:hAnsi="Arial" w:cs="Arial"/>
                  <w:color w:val="000000" w:themeColor="text1"/>
                  <w:sz w:val="20"/>
                  <w:szCs w:val="20"/>
                </w:rPr>
                <w:delText>hoạt động</w:delText>
              </w:r>
            </w:del>
            <w:r w:rsidRPr="003E3598">
              <w:rPr>
                <w:rFonts w:ascii="Arial" w:hAnsi="Arial" w:cs="Arial"/>
                <w:color w:val="000000" w:themeColor="text1"/>
                <w:sz w:val="20"/>
                <w:szCs w:val="20"/>
              </w:rPr>
              <w:t xml:space="preserve"> năm</w:t>
            </w:r>
            <w:r w:rsidRPr="003E3598" w:rsidDel="00962678">
              <w:rPr>
                <w:rFonts w:ascii="Arial" w:hAnsi="Arial" w:cs="Arial"/>
                <w:b/>
                <w:color w:val="000000" w:themeColor="text1"/>
                <w:sz w:val="20"/>
                <w:szCs w:val="20"/>
              </w:rPr>
              <w:t xml:space="preserve"> </w:t>
            </w:r>
          </w:p>
          <w:p w14:paraId="37C0AB68" w14:textId="77777777" w:rsidR="00BD7545" w:rsidRPr="003E3598" w:rsidDel="00AC431E" w:rsidRDefault="00BD7545" w:rsidP="00BD7545">
            <w:pPr>
              <w:numPr>
                <w:ilvl w:val="0"/>
                <w:numId w:val="60"/>
              </w:numPr>
              <w:spacing w:line="360" w:lineRule="auto"/>
              <w:contextualSpacing/>
              <w:rPr>
                <w:del w:id="48" w:author="Hoang Thi Ha Dieu" w:date="2016-09-28T11:01:00Z"/>
                <w:rFonts w:ascii="Arial" w:hAnsi="Arial" w:cs="Arial"/>
                <w:b/>
                <w:color w:val="000000" w:themeColor="text1"/>
                <w:sz w:val="20"/>
                <w:szCs w:val="20"/>
                <w:rPrChange w:id="49" w:author="Hoang Thi Ha Dieu" w:date="2016-09-28T11:01:00Z">
                  <w:rPr>
                    <w:del w:id="50" w:author="Hoang Thi Ha Dieu" w:date="2016-09-28T11:01:00Z"/>
                  </w:rPr>
                </w:rPrChange>
              </w:rPr>
              <w:pPrChange w:id="51" w:author="Hoang Thi Ha Dieu" w:date="2016-09-28T11:01:00Z">
                <w:pPr>
                  <w:pStyle w:val="ListParagraph"/>
                  <w:spacing w:line="480" w:lineRule="auto"/>
                  <w:ind w:left="1069"/>
                </w:pPr>
              </w:pPrChange>
            </w:pPr>
          </w:p>
          <w:p w14:paraId="481348F1" w14:textId="39C255A8" w:rsidR="00BD7545" w:rsidRPr="0039260A" w:rsidRDefault="00BD7545" w:rsidP="0039260A">
            <w:pPr>
              <w:pStyle w:val="ListParagraph"/>
              <w:numPr>
                <w:ilvl w:val="0"/>
                <w:numId w:val="60"/>
              </w:numPr>
              <w:spacing w:line="360" w:lineRule="auto"/>
              <w:rPr>
                <w:rFonts w:ascii="Arial" w:hAnsi="Arial" w:cs="Arial"/>
                <w:color w:val="000000" w:themeColor="text1"/>
                <w:sz w:val="20"/>
                <w:szCs w:val="20"/>
              </w:rPr>
            </w:pPr>
            <w:r w:rsidRPr="003E3598">
              <w:rPr>
                <w:rFonts w:ascii="Arial" w:hAnsi="Arial" w:cs="Arial"/>
                <w:color w:val="000000" w:themeColor="text1"/>
                <w:sz w:val="20"/>
                <w:szCs w:val="20"/>
              </w:rPr>
              <w:t xml:space="preserve">Ngân sách: </w:t>
            </w:r>
          </w:p>
          <w:p w14:paraId="26E21128" w14:textId="77777777" w:rsidR="00BD7545"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Kế hoạch kinh doanh, kế hoạch ngân sách (bao gồm cả quỹ lương) năm;</w:t>
            </w:r>
          </w:p>
          <w:p w14:paraId="58833B57" w14:textId="6C7AFB9F" w:rsidR="0039260A" w:rsidRPr="0039260A" w:rsidRDefault="0039260A" w:rsidP="0039260A">
            <w:pPr>
              <w:numPr>
                <w:ilvl w:val="0"/>
                <w:numId w:val="2"/>
              </w:numPr>
              <w:spacing w:before="120" w:after="120" w:line="360" w:lineRule="auto"/>
              <w:ind w:left="1080"/>
              <w:jc w:val="both"/>
              <w:rPr>
                <w:rFonts w:ascii="Arial" w:hAnsi="Arial" w:cs="Arial"/>
                <w:sz w:val="20"/>
                <w:szCs w:val="20"/>
              </w:rPr>
            </w:pPr>
            <w:r w:rsidRPr="00F81118">
              <w:rPr>
                <w:rFonts w:ascii="Arial" w:hAnsi="Arial" w:cs="Arial"/>
                <w:sz w:val="20"/>
                <w:szCs w:val="20"/>
              </w:rPr>
              <w:t>Kế hoạch kinh doanh, kế hoạch ngân sách quý;</w:t>
            </w:r>
          </w:p>
          <w:p w14:paraId="49B8E992" w14:textId="77777777" w:rsidR="00BD7545" w:rsidRPr="003E3598" w:rsidRDefault="00BD7545" w:rsidP="00BD7545">
            <w:pPr>
              <w:pStyle w:val="ListParagraph"/>
              <w:numPr>
                <w:ilvl w:val="0"/>
                <w:numId w:val="2"/>
              </w:numPr>
              <w:spacing w:line="360" w:lineRule="auto"/>
              <w:ind w:left="1069"/>
              <w:rPr>
                <w:rFonts w:ascii="Arial" w:hAnsi="Arial" w:cs="Arial"/>
                <w:b/>
                <w:color w:val="000000" w:themeColor="text1"/>
                <w:sz w:val="20"/>
                <w:szCs w:val="20"/>
              </w:rPr>
            </w:pPr>
            <w:r w:rsidRPr="003E3598">
              <w:rPr>
                <w:rFonts w:ascii="Arial" w:hAnsi="Arial" w:cs="Arial"/>
                <w:color w:val="000000" w:themeColor="text1"/>
                <w:sz w:val="20"/>
                <w:szCs w:val="20"/>
              </w:rPr>
              <w:lastRenderedPageBreak/>
              <w:t>Chỉ tiêu phát triển (KPI phát triển) năm cho công ty</w:t>
            </w:r>
          </w:p>
          <w:p w14:paraId="55E56F2A" w14:textId="77777777" w:rsidR="00BD7545" w:rsidRPr="003E3598" w:rsidRDefault="00BD7545" w:rsidP="00BD7545">
            <w:pPr>
              <w:pStyle w:val="ListParagraph"/>
              <w:numPr>
                <w:ilvl w:val="0"/>
                <w:numId w:val="60"/>
              </w:numPr>
              <w:spacing w:before="120" w:line="360" w:lineRule="auto"/>
              <w:ind w:hanging="357"/>
              <w:rPr>
                <w:rFonts w:ascii="Arial" w:hAnsi="Arial" w:cs="Arial"/>
                <w:color w:val="000000" w:themeColor="text1"/>
                <w:sz w:val="20"/>
                <w:szCs w:val="20"/>
              </w:rPr>
            </w:pPr>
            <w:r w:rsidRPr="003E3598">
              <w:rPr>
                <w:rFonts w:ascii="Arial" w:hAnsi="Arial" w:cs="Arial"/>
                <w:color w:val="000000" w:themeColor="text1"/>
                <w:sz w:val="20"/>
                <w:szCs w:val="20"/>
              </w:rPr>
              <w:t>Đầu tư:</w:t>
            </w:r>
          </w:p>
          <w:p w14:paraId="5DE67207" w14:textId="77777777" w:rsidR="00BD7545" w:rsidRPr="003E3598" w:rsidRDefault="00BD7545" w:rsidP="00BD7545">
            <w:pPr>
              <w:pStyle w:val="ListParagraph"/>
              <w:spacing w:before="120" w:line="360" w:lineRule="auto"/>
              <w:ind w:left="360"/>
              <w:rPr>
                <w:color w:val="000000" w:themeColor="text1"/>
                <w:sz w:val="14"/>
              </w:rPr>
            </w:pPr>
          </w:p>
          <w:p w14:paraId="6CB1533A" w14:textId="77777777" w:rsidR="00BD7545" w:rsidRPr="00ED0F63" w:rsidRDefault="00BD7545" w:rsidP="00BD7545">
            <w:pPr>
              <w:pStyle w:val="ListParagraph"/>
              <w:numPr>
                <w:ilvl w:val="0"/>
                <w:numId w:val="2"/>
              </w:numPr>
              <w:spacing w:before="120" w:after="180" w:line="360" w:lineRule="auto"/>
              <w:ind w:left="1069" w:hanging="357"/>
              <w:jc w:val="both"/>
              <w:rPr>
                <w:ins w:id="52" w:author="Hoang Thi Ha Dieu" w:date="2016-09-28T11:01:00Z"/>
                <w:rFonts w:ascii="Arial" w:hAnsi="Arial" w:cs="Arial"/>
                <w:color w:val="FF0000"/>
                <w:sz w:val="20"/>
                <w:szCs w:val="20"/>
                <w:u w:val="single"/>
              </w:rPr>
            </w:pPr>
            <w:ins w:id="53" w:author="Hoang Thi Ha Dieu" w:date="2016-09-28T11:01:00Z">
              <w:r w:rsidRPr="00ED0F63">
                <w:rPr>
                  <w:rFonts w:ascii="Arial" w:hAnsi="Arial" w:cs="Arial"/>
                  <w:color w:val="FF0000"/>
                  <w:sz w:val="20"/>
                  <w:szCs w:val="20"/>
                  <w:u w:val="single"/>
                </w:rPr>
                <w:t xml:space="preserve">Dự </w:t>
              </w:r>
              <w:proofErr w:type="gramStart"/>
              <w:r w:rsidRPr="00ED0F63">
                <w:rPr>
                  <w:rFonts w:ascii="Arial" w:hAnsi="Arial" w:cs="Arial"/>
                  <w:color w:val="FF0000"/>
                  <w:sz w:val="20"/>
                  <w:szCs w:val="20"/>
                  <w:u w:val="single"/>
                </w:rPr>
                <w:t>án</w:t>
              </w:r>
              <w:proofErr w:type="gramEnd"/>
              <w:r w:rsidRPr="00ED0F63">
                <w:rPr>
                  <w:rFonts w:ascii="Arial" w:hAnsi="Arial" w:cs="Arial"/>
                  <w:color w:val="FF0000"/>
                  <w:sz w:val="20"/>
                  <w:szCs w:val="20"/>
                  <w:u w:val="single"/>
                </w:rPr>
                <w:t>/ đề án/ phương án đầu tư/nâng cấp/phát triển sản phẩm dịch vụ đầu tư tài sản cố định có giá trị trên 01 tỷ đồng.</w:t>
              </w:r>
            </w:ins>
          </w:p>
          <w:p w14:paraId="69D2CC5B" w14:textId="77777777" w:rsidR="00BD7545" w:rsidRPr="003E3598" w:rsidRDefault="00BD7545" w:rsidP="00BD7545">
            <w:pPr>
              <w:pStyle w:val="ListParagraph"/>
              <w:numPr>
                <w:ilvl w:val="0"/>
                <w:numId w:val="2"/>
              </w:numPr>
              <w:spacing w:before="120" w:line="360" w:lineRule="auto"/>
              <w:ind w:left="1069" w:hanging="357"/>
              <w:rPr>
                <w:ins w:id="54" w:author="Hoang Thi Ha Dieu" w:date="2016-09-28T11:01:00Z"/>
                <w:rFonts w:ascii="Arial" w:hAnsi="Arial" w:cs="Arial"/>
                <w:color w:val="000000" w:themeColor="text1"/>
                <w:sz w:val="20"/>
                <w:szCs w:val="20"/>
                <w:u w:val="single"/>
              </w:rPr>
            </w:pPr>
            <w:ins w:id="55" w:author="Hoang Thi Ha Dieu" w:date="2016-09-28T11:01:00Z">
              <w:r w:rsidRPr="00ED0F63">
                <w:rPr>
                  <w:rFonts w:ascii="Arial" w:hAnsi="Arial" w:cs="Arial"/>
                  <w:color w:val="FF0000"/>
                  <w:sz w:val="20"/>
                  <w:szCs w:val="20"/>
                  <w:u w:val="single"/>
                </w:rPr>
                <w:t xml:space="preserve">Đầu tư tài sản cố định bao gồm kế hoạch và hình thức mua sắm, đấu thầu (gồm cả hợp đồng mua) </w:t>
              </w:r>
              <w:proofErr w:type="gramStart"/>
              <w:r w:rsidRPr="00ED0F63">
                <w:rPr>
                  <w:rFonts w:ascii="Arial" w:hAnsi="Arial" w:cs="Arial"/>
                  <w:color w:val="FF0000"/>
                  <w:sz w:val="20"/>
                  <w:szCs w:val="20"/>
                  <w:u w:val="single"/>
                </w:rPr>
                <w:t>theo</w:t>
              </w:r>
              <w:proofErr w:type="gramEnd"/>
              <w:r w:rsidRPr="00ED0F63">
                <w:rPr>
                  <w:rFonts w:ascii="Arial" w:hAnsi="Arial" w:cs="Arial"/>
                  <w:color w:val="FF0000"/>
                  <w:sz w:val="20"/>
                  <w:szCs w:val="20"/>
                  <w:u w:val="single"/>
                </w:rPr>
                <w:t xml:space="preserve"> kế hoạch đã được tập đoàn phê duyệt, có giá trị trên 01 tỷ đồng</w:t>
              </w:r>
              <w:r w:rsidRPr="003E3598">
                <w:rPr>
                  <w:rFonts w:ascii="Arial" w:hAnsi="Arial" w:cs="Arial"/>
                  <w:color w:val="000000" w:themeColor="text1"/>
                  <w:sz w:val="20"/>
                  <w:szCs w:val="20"/>
                  <w:u w:val="single"/>
                </w:rPr>
                <w:t>.</w:t>
              </w:r>
            </w:ins>
          </w:p>
          <w:p w14:paraId="56F6BBAA" w14:textId="77777777" w:rsidR="00BD7545" w:rsidRPr="00ED0F63" w:rsidRDefault="00BD7545" w:rsidP="00BD7545">
            <w:pPr>
              <w:pStyle w:val="ListParagraph"/>
              <w:numPr>
                <w:ilvl w:val="0"/>
                <w:numId w:val="2"/>
              </w:numPr>
              <w:spacing w:before="120" w:line="360" w:lineRule="auto"/>
              <w:ind w:left="1069" w:hanging="357"/>
              <w:rPr>
                <w:ins w:id="56" w:author="Hoang Thi Ha Dieu" w:date="2016-09-28T11:01:00Z"/>
                <w:rFonts w:ascii="Arial" w:hAnsi="Arial" w:cs="Arial"/>
                <w:color w:val="FF0000"/>
                <w:sz w:val="20"/>
                <w:szCs w:val="20"/>
              </w:rPr>
            </w:pPr>
            <w:ins w:id="57" w:author="Hoang Thi Ha Dieu" w:date="2016-09-28T11:01:00Z">
              <w:r w:rsidRPr="00ED0F63">
                <w:rPr>
                  <w:rFonts w:ascii="Arial" w:hAnsi="Arial" w:cs="Arial"/>
                  <w:color w:val="FF0000"/>
                  <w:sz w:val="20"/>
                  <w:szCs w:val="20"/>
                  <w:u w:val="single"/>
                </w:rPr>
                <w:t>Chuyển nhượng 1 phần hoặc toàn bộ vốn góp tại đơn vị khác cho tổ chức, cá nhân khác</w:t>
              </w:r>
            </w:ins>
          </w:p>
          <w:p w14:paraId="528A4538"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Đầu tư thành lập công ty con;</w:t>
            </w:r>
          </w:p>
          <w:p w14:paraId="1D8E54BB"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Góp vốn vào các công ty khác;</w:t>
            </w:r>
          </w:p>
          <w:p w14:paraId="7855462C" w14:textId="77777777" w:rsidR="00BD7545"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Đầu tư ra nước ngoài dưới mọi hình thức phù hợp với pháp luật Việt Nam, pháp luật nước dự kiến đầu tư và pháp luật quốc tế;</w:t>
            </w:r>
          </w:p>
          <w:p w14:paraId="5317DD07" w14:textId="55872FFB" w:rsidR="00AA645D" w:rsidRPr="003E3598" w:rsidRDefault="00AA645D" w:rsidP="00AA645D">
            <w:pPr>
              <w:pStyle w:val="ListParagraph"/>
              <w:numPr>
                <w:ilvl w:val="0"/>
                <w:numId w:val="60"/>
              </w:numPr>
              <w:spacing w:before="120" w:line="360" w:lineRule="auto"/>
              <w:ind w:hanging="357"/>
              <w:rPr>
                <w:rFonts w:ascii="Arial" w:hAnsi="Arial" w:cs="Arial"/>
                <w:color w:val="000000" w:themeColor="text1"/>
                <w:sz w:val="20"/>
                <w:szCs w:val="20"/>
              </w:rPr>
            </w:pPr>
            <w:r>
              <w:rPr>
                <w:rFonts w:ascii="Arial" w:hAnsi="Arial" w:cs="Arial"/>
                <w:color w:val="000000" w:themeColor="text1"/>
                <w:sz w:val="20"/>
                <w:szCs w:val="20"/>
              </w:rPr>
              <w:t xml:space="preserve">Tổ chức, nhân sự: </w:t>
            </w:r>
          </w:p>
          <w:p w14:paraId="7A7207AF" w14:textId="77777777" w:rsidR="00BD7545" w:rsidRPr="00CD7C62" w:rsidDel="00CF5530" w:rsidRDefault="00BD7545" w:rsidP="00BD7545">
            <w:pPr>
              <w:numPr>
                <w:ilvl w:val="0"/>
                <w:numId w:val="2"/>
              </w:numPr>
              <w:spacing w:line="360" w:lineRule="auto"/>
              <w:ind w:left="1069" w:hanging="357"/>
              <w:contextualSpacing/>
              <w:rPr>
                <w:del w:id="58" w:author="Hoang Thi Ha Dieu" w:date="2016-09-28T11:01:00Z"/>
                <w:rFonts w:ascii="Arial" w:hAnsi="Arial" w:cs="Arial"/>
                <w:color w:val="000000" w:themeColor="text1"/>
                <w:sz w:val="20"/>
                <w:szCs w:val="20"/>
              </w:rPr>
            </w:pPr>
            <w:del w:id="59" w:author="Hoang Thi Ha Dieu" w:date="2016-09-28T11:01:00Z">
              <w:r w:rsidRPr="00CD7C62" w:rsidDel="00CF5530">
                <w:rPr>
                  <w:rFonts w:ascii="Arial" w:hAnsi="Arial" w:cs="Arial"/>
                  <w:color w:val="000000" w:themeColor="text1"/>
                  <w:sz w:val="20"/>
                  <w:szCs w:val="20"/>
                </w:rPr>
                <w:delText>Đầu tư phát triển sản phẩm dịch vụ có giá trị từ một (01) tỷ đồng trở lên;</w:delText>
              </w:r>
            </w:del>
          </w:p>
          <w:p w14:paraId="039DAE9A" w14:textId="77777777" w:rsidR="00BD7545" w:rsidRPr="003E3598" w:rsidDel="00CF5530" w:rsidRDefault="00BD7545" w:rsidP="00BD7545">
            <w:pPr>
              <w:pStyle w:val="ListParagraph"/>
              <w:numPr>
                <w:ilvl w:val="0"/>
                <w:numId w:val="2"/>
              </w:numPr>
              <w:spacing w:before="120" w:line="360" w:lineRule="auto"/>
              <w:ind w:left="1069" w:hanging="357"/>
              <w:rPr>
                <w:del w:id="60" w:author="Hoang Thi Ha Dieu" w:date="2016-09-28T11:01:00Z"/>
                <w:rFonts w:ascii="Arial" w:hAnsi="Arial" w:cs="Arial"/>
                <w:color w:val="000000" w:themeColor="text1"/>
                <w:sz w:val="20"/>
                <w:szCs w:val="20"/>
              </w:rPr>
            </w:pPr>
          </w:p>
          <w:p w14:paraId="533FFE52" w14:textId="77777777" w:rsidR="00BD7545" w:rsidRPr="003E3598" w:rsidDel="00CF5530" w:rsidRDefault="00BD7545" w:rsidP="00BD7545">
            <w:pPr>
              <w:pStyle w:val="ListParagraph"/>
              <w:numPr>
                <w:ilvl w:val="0"/>
                <w:numId w:val="2"/>
              </w:numPr>
              <w:spacing w:before="120" w:line="360" w:lineRule="auto"/>
              <w:ind w:left="1069" w:hanging="357"/>
              <w:rPr>
                <w:del w:id="61" w:author="Hoang Thi Ha Dieu" w:date="2016-09-28T11:01:00Z"/>
                <w:rFonts w:ascii="Arial" w:hAnsi="Arial" w:cs="Arial"/>
                <w:color w:val="000000" w:themeColor="text1"/>
                <w:sz w:val="20"/>
                <w:szCs w:val="20"/>
              </w:rPr>
            </w:pPr>
          </w:p>
          <w:p w14:paraId="590C685A" w14:textId="77777777" w:rsidR="00BD7545" w:rsidRPr="003E3598" w:rsidDel="00CF5530" w:rsidRDefault="00BD7545" w:rsidP="00BD7545">
            <w:pPr>
              <w:pStyle w:val="ListParagraph"/>
              <w:numPr>
                <w:ilvl w:val="0"/>
                <w:numId w:val="2"/>
              </w:numPr>
              <w:spacing w:before="120" w:line="360" w:lineRule="auto"/>
              <w:ind w:left="1069" w:hanging="357"/>
              <w:rPr>
                <w:del w:id="62" w:author="Hoang Thi Ha Dieu" w:date="2016-09-28T11:01:00Z"/>
                <w:rFonts w:ascii="Arial" w:hAnsi="Arial" w:cs="Arial"/>
                <w:color w:val="000000" w:themeColor="text1"/>
                <w:sz w:val="20"/>
                <w:szCs w:val="20"/>
              </w:rPr>
            </w:pPr>
          </w:p>
          <w:p w14:paraId="4C0C395C" w14:textId="77777777" w:rsidR="00BD7545" w:rsidRPr="003E3598" w:rsidDel="00CF5530" w:rsidRDefault="00BD7545" w:rsidP="00BD7545">
            <w:pPr>
              <w:pStyle w:val="ListParagraph"/>
              <w:numPr>
                <w:ilvl w:val="0"/>
                <w:numId w:val="2"/>
              </w:numPr>
              <w:spacing w:before="120" w:line="360" w:lineRule="auto"/>
              <w:ind w:left="1069" w:hanging="357"/>
              <w:rPr>
                <w:del w:id="63" w:author="Hoang Thi Ha Dieu" w:date="2016-09-28T11:01:00Z"/>
                <w:rFonts w:ascii="Arial" w:hAnsi="Arial" w:cs="Arial"/>
                <w:color w:val="000000" w:themeColor="text1"/>
                <w:sz w:val="20"/>
                <w:szCs w:val="20"/>
              </w:rPr>
            </w:pPr>
          </w:p>
          <w:p w14:paraId="0C015125" w14:textId="77777777" w:rsidR="00BD7545" w:rsidRPr="003E3598" w:rsidDel="00CF5530" w:rsidRDefault="00BD7545" w:rsidP="00BD7545">
            <w:pPr>
              <w:pStyle w:val="ListParagraph"/>
              <w:numPr>
                <w:ilvl w:val="0"/>
                <w:numId w:val="2"/>
              </w:numPr>
              <w:spacing w:before="120" w:line="360" w:lineRule="auto"/>
              <w:ind w:left="1069" w:hanging="357"/>
              <w:rPr>
                <w:del w:id="64" w:author="Hoang Thi Ha Dieu" w:date="2016-09-28T11:01:00Z"/>
                <w:rFonts w:ascii="Arial" w:hAnsi="Arial" w:cs="Arial"/>
                <w:color w:val="000000" w:themeColor="text1"/>
                <w:sz w:val="20"/>
                <w:szCs w:val="20"/>
              </w:rPr>
            </w:pPr>
          </w:p>
          <w:p w14:paraId="2992C04D" w14:textId="77777777" w:rsidR="00BD7545" w:rsidRPr="003E3598" w:rsidDel="00CF5530" w:rsidRDefault="00BD7545" w:rsidP="00BD7545">
            <w:pPr>
              <w:pStyle w:val="ListParagraph"/>
              <w:numPr>
                <w:ilvl w:val="0"/>
                <w:numId w:val="2"/>
              </w:numPr>
              <w:spacing w:before="120" w:line="360" w:lineRule="auto"/>
              <w:ind w:left="1069" w:hanging="357"/>
              <w:rPr>
                <w:del w:id="65" w:author="Hoang Thi Ha Dieu" w:date="2016-09-28T11:01:00Z"/>
                <w:rFonts w:ascii="Arial" w:hAnsi="Arial" w:cs="Arial"/>
                <w:color w:val="000000" w:themeColor="text1"/>
                <w:sz w:val="20"/>
                <w:szCs w:val="20"/>
              </w:rPr>
            </w:pPr>
          </w:p>
          <w:p w14:paraId="7DE804DD" w14:textId="77777777" w:rsidR="00BD7545" w:rsidRPr="003E3598" w:rsidDel="00CF5530" w:rsidRDefault="00BD7545" w:rsidP="00BD7545">
            <w:pPr>
              <w:pStyle w:val="ListParagraph"/>
              <w:numPr>
                <w:ilvl w:val="0"/>
                <w:numId w:val="2"/>
              </w:numPr>
              <w:spacing w:before="120" w:line="360" w:lineRule="auto"/>
              <w:ind w:left="1069" w:hanging="357"/>
              <w:rPr>
                <w:del w:id="66" w:author="Hoang Thi Ha Dieu" w:date="2016-09-28T11:01:00Z"/>
                <w:rFonts w:ascii="Arial" w:hAnsi="Arial" w:cs="Arial"/>
                <w:color w:val="000000" w:themeColor="text1"/>
                <w:sz w:val="20"/>
                <w:szCs w:val="20"/>
              </w:rPr>
            </w:pPr>
          </w:p>
          <w:p w14:paraId="490F89A5" w14:textId="77777777" w:rsidR="00BD7545" w:rsidRPr="003E3598" w:rsidRDefault="00BD7545" w:rsidP="00BD7545">
            <w:pPr>
              <w:pStyle w:val="ListParagraph"/>
              <w:numPr>
                <w:ilvl w:val="0"/>
                <w:numId w:val="2"/>
              </w:numPr>
              <w:spacing w:before="120" w:line="360" w:lineRule="auto"/>
              <w:ind w:left="1069" w:hanging="357"/>
              <w:rPr>
                <w:rFonts w:ascii="Arial" w:hAnsi="Arial" w:cs="Arial"/>
                <w:color w:val="000000" w:themeColor="text1"/>
                <w:sz w:val="20"/>
                <w:szCs w:val="20"/>
              </w:rPr>
            </w:pPr>
            <w:r w:rsidRPr="003E3598">
              <w:rPr>
                <w:rFonts w:ascii="Arial" w:hAnsi="Arial" w:cs="Arial"/>
                <w:color w:val="000000" w:themeColor="text1"/>
                <w:sz w:val="20"/>
                <w:szCs w:val="20"/>
              </w:rPr>
              <w:t xml:space="preserve">Tổ chức nhân sự: </w:t>
            </w:r>
            <w:ins w:id="67" w:author="Hoang Thi Ha Dieu" w:date="2016-09-28T11:02:00Z">
              <w:r w:rsidRPr="00CD7C62">
                <w:rPr>
                  <w:rFonts w:ascii="Arial" w:hAnsi="Arial" w:cs="Arial"/>
                  <w:color w:val="FF0000"/>
                  <w:sz w:val="20"/>
                  <w:szCs w:val="20"/>
                  <w:u w:val="single"/>
                </w:rPr>
                <w:t>Cơ cấu tổ chức chung (từ cấp trung tâm trở lên)</w:t>
              </w:r>
              <w:r w:rsidRPr="003E3598">
                <w:rPr>
                  <w:rFonts w:ascii="Arial" w:hAnsi="Arial" w:cs="Arial"/>
                  <w:color w:val="000000" w:themeColor="text1"/>
                  <w:sz w:val="20"/>
                  <w:szCs w:val="20"/>
                </w:rPr>
                <w:t xml:space="preserve">; </w:t>
              </w:r>
            </w:ins>
            <w:r w:rsidRPr="003E3598">
              <w:rPr>
                <w:rFonts w:ascii="Arial" w:hAnsi="Arial" w:cs="Arial"/>
                <w:color w:val="000000" w:themeColor="text1"/>
                <w:sz w:val="20"/>
                <w:szCs w:val="20"/>
              </w:rPr>
              <w:t xml:space="preserve">thành lập, </w:t>
            </w:r>
            <w:ins w:id="68" w:author="Hoang Thi Ha Dieu" w:date="2016-09-28T11:02:00Z">
              <w:r w:rsidRPr="00CD7C62">
                <w:rPr>
                  <w:rFonts w:ascii="Arial" w:hAnsi="Arial" w:cs="Arial"/>
                  <w:color w:val="FF0000"/>
                  <w:sz w:val="20"/>
                  <w:szCs w:val="20"/>
                  <w:u w:val="single"/>
                </w:rPr>
                <w:t>giải thể</w:t>
              </w:r>
              <w:r w:rsidRPr="00CD7C62">
                <w:rPr>
                  <w:rFonts w:ascii="Arial" w:hAnsi="Arial" w:cs="Arial"/>
                  <w:color w:val="FF0000"/>
                  <w:sz w:val="20"/>
                  <w:szCs w:val="20"/>
                </w:rPr>
                <w:t xml:space="preserve"> </w:t>
              </w:r>
            </w:ins>
            <w:r w:rsidRPr="003E3598">
              <w:rPr>
                <w:rFonts w:ascii="Arial" w:hAnsi="Arial" w:cs="Arial"/>
                <w:color w:val="000000" w:themeColor="text1"/>
                <w:sz w:val="20"/>
                <w:szCs w:val="20"/>
              </w:rPr>
              <w:t>chi nhánh, văn phòng đại diện</w:t>
            </w:r>
          </w:p>
          <w:p w14:paraId="7420666A"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Cử người đại diện theo ủy quyền thực hiện quyền sở hữu cổ phần hoặc phần vốn góp ở công ty khác, quyết định mức thù lao và lợi ích khác của những người đó;</w:t>
            </w:r>
          </w:p>
          <w:p w14:paraId="1A05EACB"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lastRenderedPageBreak/>
              <w:t>Quy chế quản lý nhân sự;</w:t>
            </w:r>
          </w:p>
          <w:p w14:paraId="700D3201"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thu nhập (lương + thưởng);</w:t>
            </w:r>
          </w:p>
          <w:p w14:paraId="45443C69" w14:textId="77777777" w:rsidR="00BD7545" w:rsidRPr="00FB5FEF" w:rsidRDefault="00BD7545" w:rsidP="00BD7545">
            <w:pPr>
              <w:pStyle w:val="ListParagraph"/>
              <w:numPr>
                <w:ilvl w:val="0"/>
                <w:numId w:val="2"/>
              </w:numPr>
              <w:spacing w:line="360" w:lineRule="auto"/>
              <w:ind w:left="1069"/>
              <w:rPr>
                <w:rFonts w:ascii="Arial" w:hAnsi="Arial" w:cs="Arial"/>
                <w:color w:val="000000" w:themeColor="text1"/>
                <w:sz w:val="20"/>
                <w:szCs w:val="20"/>
              </w:rPr>
              <w:pPrChange w:id="69" w:author="Hoang Thi Ha Dieu" w:date="2016-09-28T11:02:00Z">
                <w:pPr>
                  <w:spacing w:line="360" w:lineRule="auto"/>
                  <w:ind w:left="709"/>
                </w:pPr>
              </w:pPrChange>
            </w:pPr>
            <w:r w:rsidRPr="003E3598">
              <w:rPr>
                <w:rFonts w:ascii="Arial" w:hAnsi="Arial" w:cs="Arial"/>
                <w:color w:val="000000" w:themeColor="text1"/>
                <w:sz w:val="20"/>
                <w:szCs w:val="20"/>
              </w:rPr>
              <w:t>Quy chế triển khai KPI</w:t>
            </w:r>
          </w:p>
          <w:p w14:paraId="65CE5F49" w14:textId="77777777" w:rsidR="00BD7545"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Bổ nhiệm, miễn nhiệm,</w:t>
            </w:r>
            <w:ins w:id="70" w:author="Hoang Thi Ha Dieu" w:date="2016-09-28T11:03:00Z">
              <w:r w:rsidRPr="003E3598">
                <w:rPr>
                  <w:rFonts w:ascii="Arial" w:hAnsi="Arial" w:cs="Arial"/>
                  <w:color w:val="000000" w:themeColor="text1"/>
                  <w:sz w:val="20"/>
                  <w:szCs w:val="20"/>
                </w:rPr>
                <w:t xml:space="preserve"> </w:t>
              </w:r>
              <w:r w:rsidRPr="00191B36">
                <w:rPr>
                  <w:rFonts w:ascii="Arial" w:hAnsi="Arial" w:cs="Arial"/>
                  <w:color w:val="FF0000"/>
                  <w:sz w:val="20"/>
                  <w:szCs w:val="20"/>
                  <w:u w:val="single"/>
                </w:rPr>
                <w:t>cách chức</w:t>
              </w:r>
              <w:r w:rsidRPr="003E3598">
                <w:rPr>
                  <w:rFonts w:ascii="Arial" w:hAnsi="Arial" w:cs="Arial"/>
                  <w:color w:val="000000" w:themeColor="text1"/>
                  <w:sz w:val="20"/>
                  <w:szCs w:val="20"/>
                </w:rPr>
                <w:t>,</w:t>
              </w:r>
            </w:ins>
            <w:r w:rsidRPr="003E3598">
              <w:rPr>
                <w:rFonts w:ascii="Arial" w:hAnsi="Arial" w:cs="Arial"/>
                <w:color w:val="000000" w:themeColor="text1"/>
                <w:sz w:val="20"/>
                <w:szCs w:val="20"/>
              </w:rPr>
              <w:t xml:space="preserve"> ký hợp đồng, chấm dứt hợp đồng, </w:t>
            </w:r>
            <w:ins w:id="71" w:author="Hoang Thi Ha Dieu" w:date="2016-09-28T11:04:00Z">
              <w:r w:rsidRPr="00191B36">
                <w:rPr>
                  <w:rFonts w:ascii="Arial" w:hAnsi="Arial" w:cs="Arial"/>
                  <w:color w:val="FF0000"/>
                  <w:sz w:val="20"/>
                  <w:szCs w:val="20"/>
                  <w:u w:val="single"/>
                </w:rPr>
                <w:t>chế độ lương thưởng thu nhập và lợi ích khác (nếu có) đối với Tổng Giám đốc, Phó TGĐ, Kế toán trưởng (hoặc GĐ tài chính),</w:t>
              </w:r>
            </w:ins>
            <w:del w:id="72" w:author="Hoang Thi Ha Dieu" w:date="2016-09-28T11:04:00Z">
              <w:r w:rsidRPr="00191B36" w:rsidDel="00BD4CA0">
                <w:rPr>
                  <w:rFonts w:ascii="Arial" w:hAnsi="Arial" w:cs="Arial"/>
                  <w:color w:val="FF0000"/>
                  <w:sz w:val="20"/>
                  <w:szCs w:val="20"/>
                  <w:u w:val="single"/>
                </w:rPr>
                <w:delText>quyết định lương, khen thưởng, kỷ luật Tổng giám đốc</w:delText>
              </w:r>
            </w:del>
            <w:r w:rsidRPr="003E3598">
              <w:rPr>
                <w:rFonts w:ascii="Arial" w:hAnsi="Arial" w:cs="Arial"/>
                <w:color w:val="000000" w:themeColor="text1"/>
                <w:sz w:val="20"/>
                <w:szCs w:val="20"/>
              </w:rPr>
              <w:t xml:space="preserve"> giám đốc chi nhánh, trưởng văn phòng đại diện.</w:t>
            </w:r>
          </w:p>
          <w:p w14:paraId="2EFAA2A9" w14:textId="77777777" w:rsidR="00385A9E" w:rsidRPr="003E3598" w:rsidDel="00BD4CA0" w:rsidRDefault="00385A9E" w:rsidP="00385A9E">
            <w:pPr>
              <w:spacing w:before="120" w:after="120" w:line="360" w:lineRule="auto"/>
              <w:ind w:left="1080"/>
              <w:jc w:val="both"/>
              <w:rPr>
                <w:del w:id="73" w:author="Hoang Thi Ha Dieu" w:date="2016-09-28T11:04:00Z"/>
                <w:rFonts w:ascii="Arial" w:hAnsi="Arial" w:cs="Arial"/>
                <w:color w:val="000000" w:themeColor="text1"/>
                <w:sz w:val="20"/>
                <w:szCs w:val="20"/>
              </w:rPr>
              <w:pPrChange w:id="74" w:author="Hoang Thi Ha Dieu" w:date="2016-09-28T11:04:00Z">
                <w:pPr>
                  <w:spacing w:before="120" w:after="120" w:line="360" w:lineRule="auto"/>
                  <w:ind w:left="1080"/>
                  <w:jc w:val="both"/>
                </w:pPr>
              </w:pPrChange>
            </w:pPr>
          </w:p>
          <w:p w14:paraId="392A56E0" w14:textId="77777777" w:rsidR="00BD7545" w:rsidRPr="003E3598" w:rsidRDefault="00BD7545" w:rsidP="00385A9E">
            <w:pPr>
              <w:spacing w:before="120" w:after="120" w:line="360" w:lineRule="auto"/>
              <w:ind w:left="1080"/>
              <w:jc w:val="both"/>
              <w:rPr>
                <w:ins w:id="75" w:author="Hoang Thi Ha Dieu" w:date="2016-09-28T11:04:00Z"/>
                <w:rFonts w:ascii="Arial" w:hAnsi="Arial" w:cs="Arial"/>
                <w:color w:val="000000" w:themeColor="text1"/>
                <w:sz w:val="20"/>
                <w:szCs w:val="20"/>
              </w:rPr>
            </w:pPr>
          </w:p>
          <w:p w14:paraId="2853A3AC" w14:textId="77777777" w:rsidR="00BD7545" w:rsidRPr="003E3598" w:rsidRDefault="00BD7545" w:rsidP="00BD7545">
            <w:pPr>
              <w:spacing w:before="120" w:after="120" w:line="360" w:lineRule="auto"/>
              <w:ind w:left="1080"/>
              <w:jc w:val="both"/>
              <w:rPr>
                <w:rFonts w:ascii="Arial" w:hAnsi="Arial" w:cs="Arial"/>
                <w:color w:val="000000" w:themeColor="text1"/>
                <w:sz w:val="2"/>
                <w:szCs w:val="20"/>
                <w:rPrChange w:id="76" w:author="Hoang Thi Ha Dieu" w:date="2016-09-28T11:04:00Z">
                  <w:rPr>
                    <w:rFonts w:ascii="Arial" w:hAnsi="Arial" w:cs="Arial"/>
                    <w:sz w:val="20"/>
                    <w:szCs w:val="20"/>
                  </w:rPr>
                </w:rPrChange>
              </w:rPr>
            </w:pPr>
          </w:p>
          <w:p w14:paraId="2BBABE39" w14:textId="77777777" w:rsidR="00BD7545" w:rsidRPr="001B6AC2" w:rsidRDefault="00BD7545" w:rsidP="00BD7545">
            <w:pPr>
              <w:pStyle w:val="ListParagraph"/>
              <w:numPr>
                <w:ilvl w:val="0"/>
                <w:numId w:val="60"/>
              </w:numPr>
              <w:spacing w:before="120" w:after="120" w:line="360" w:lineRule="auto"/>
              <w:jc w:val="both"/>
              <w:rPr>
                <w:ins w:id="77" w:author="Hoang Thi Ha Dieu" w:date="2016-09-28T11:04:00Z"/>
                <w:rFonts w:ascii="Arial" w:hAnsi="Arial" w:cs="Arial"/>
                <w:color w:val="FF0000"/>
                <w:sz w:val="20"/>
                <w:szCs w:val="20"/>
                <w:u w:val="single"/>
              </w:rPr>
            </w:pPr>
            <w:ins w:id="78" w:author="Hoang Thi Ha Dieu" w:date="2016-09-28T11:04:00Z">
              <w:r w:rsidRPr="001B6AC2">
                <w:rPr>
                  <w:rFonts w:ascii="Arial" w:hAnsi="Arial" w:cs="Arial"/>
                  <w:color w:val="FF0000"/>
                  <w:sz w:val="20"/>
                  <w:szCs w:val="20"/>
                  <w:u w:val="single"/>
                </w:rPr>
                <w:t>Điều lệ và chính sách quản trị</w:t>
              </w:r>
            </w:ins>
          </w:p>
          <w:p w14:paraId="36206826" w14:textId="77777777" w:rsidR="00BD7545" w:rsidRPr="001B6AC2" w:rsidDel="00BD4CA0" w:rsidRDefault="00BD7545" w:rsidP="00BD7545">
            <w:pPr>
              <w:pStyle w:val="ListParagraph"/>
              <w:numPr>
                <w:ilvl w:val="0"/>
                <w:numId w:val="2"/>
              </w:numPr>
              <w:spacing w:before="120" w:after="120" w:line="360" w:lineRule="auto"/>
              <w:ind w:left="1069"/>
              <w:jc w:val="both"/>
              <w:rPr>
                <w:del w:id="79" w:author="Hoang Thi Ha Dieu" w:date="2016-09-28T11:04:00Z"/>
                <w:rFonts w:ascii="Arial" w:hAnsi="Arial" w:cs="Arial"/>
                <w:color w:val="FF0000"/>
                <w:sz w:val="20"/>
                <w:szCs w:val="20"/>
                <w:u w:val="single"/>
              </w:rPr>
            </w:pPr>
            <w:del w:id="80" w:author="Hoang Thi Ha Dieu" w:date="2016-09-28T11:04:00Z">
              <w:r w:rsidRPr="001B6AC2" w:rsidDel="00BD4CA0">
                <w:rPr>
                  <w:rFonts w:ascii="Arial" w:hAnsi="Arial" w:cs="Arial"/>
                  <w:color w:val="FF0000"/>
                  <w:sz w:val="20"/>
                  <w:szCs w:val="20"/>
                  <w:u w:val="single"/>
                </w:rPr>
                <w:delText>Quy chế quản trị</w:delText>
              </w:r>
            </w:del>
          </w:p>
          <w:p w14:paraId="144852AC" w14:textId="77777777" w:rsidR="00BD7545" w:rsidRPr="001B6AC2" w:rsidRDefault="00BD7545" w:rsidP="00BD7545">
            <w:pPr>
              <w:pStyle w:val="ListParagraph"/>
              <w:numPr>
                <w:ilvl w:val="0"/>
                <w:numId w:val="2"/>
              </w:numPr>
              <w:spacing w:before="120" w:after="120" w:line="360" w:lineRule="auto"/>
              <w:ind w:left="1069"/>
              <w:jc w:val="both"/>
              <w:rPr>
                <w:ins w:id="81" w:author="Hoang Thi Ha Dieu" w:date="2016-09-28T11:04:00Z"/>
                <w:rFonts w:ascii="Arial" w:hAnsi="Arial" w:cs="Arial"/>
                <w:color w:val="FF0000"/>
                <w:sz w:val="20"/>
                <w:szCs w:val="20"/>
                <w:u w:val="single"/>
              </w:rPr>
            </w:pPr>
            <w:ins w:id="82" w:author="Hoang Thi Ha Dieu" w:date="2016-09-28T11:04:00Z">
              <w:r w:rsidRPr="001B6AC2">
                <w:rPr>
                  <w:rFonts w:ascii="Arial" w:hAnsi="Arial" w:cs="Arial"/>
                  <w:color w:val="FF0000"/>
                  <w:sz w:val="20"/>
                  <w:szCs w:val="20"/>
                  <w:u w:val="single"/>
                </w:rPr>
                <w:t>Cử người đại diện theo ủy quyền/ đại diện quản trị thực hiện quyền sở hữu cổ phần hoặc phần góp vốn tại công ty khác, quý định mức thù lao và lợi ích khác (nếu có) của những người đó</w:t>
              </w:r>
            </w:ins>
          </w:p>
          <w:p w14:paraId="3598544C"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Dự thảo bổ sung, sửa đổi Điều lệ công ty;</w:t>
            </w:r>
          </w:p>
          <w:p w14:paraId="2FE6A9D9"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chủ tịch/Hội đồng thành viên;</w:t>
            </w:r>
          </w:p>
          <w:p w14:paraId="3F0EB330"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Quy chế Ban điều hành;</w:t>
            </w:r>
          </w:p>
          <w:p w14:paraId="31FD0B9C" w14:textId="77777777" w:rsidR="00BD7545" w:rsidRPr="00837E47" w:rsidRDefault="00BD7545" w:rsidP="00BD7545">
            <w:pPr>
              <w:pStyle w:val="ListParagraph"/>
              <w:numPr>
                <w:ilvl w:val="0"/>
                <w:numId w:val="2"/>
              </w:numPr>
              <w:spacing w:line="360" w:lineRule="auto"/>
              <w:ind w:left="1069"/>
              <w:rPr>
                <w:ins w:id="83" w:author="Hoang Thi Ha Dieu" w:date="2016-09-28T11:05:00Z"/>
                <w:rFonts w:ascii="Arial" w:hAnsi="Arial" w:cs="Arial"/>
                <w:color w:val="FF0000"/>
                <w:sz w:val="20"/>
                <w:szCs w:val="20"/>
                <w:u w:val="single"/>
              </w:rPr>
            </w:pPr>
            <w:ins w:id="84" w:author="Hoang Thi Ha Dieu" w:date="2016-09-28T11:05:00Z">
              <w:r w:rsidRPr="00837E47">
                <w:rPr>
                  <w:rFonts w:ascii="Arial" w:hAnsi="Arial" w:cs="Arial"/>
                  <w:color w:val="FF0000"/>
                  <w:sz w:val="20"/>
                  <w:szCs w:val="20"/>
                  <w:u w:val="single"/>
                </w:rPr>
                <w:t>Cơ cấu phấn cấp ủy quyền giữa công ty và chủ sở hữu</w:t>
              </w:r>
            </w:ins>
          </w:p>
          <w:p w14:paraId="53B32AF9" w14:textId="77777777" w:rsidR="00BD7545" w:rsidRPr="00DF2EDE" w:rsidRDefault="00BD7545" w:rsidP="00BD7545">
            <w:pPr>
              <w:pStyle w:val="ListParagraph"/>
              <w:numPr>
                <w:ilvl w:val="0"/>
                <w:numId w:val="2"/>
              </w:numPr>
              <w:spacing w:line="360" w:lineRule="auto"/>
              <w:ind w:left="1069"/>
              <w:rPr>
                <w:ins w:id="85" w:author="Hoang Thi Ha Dieu" w:date="2016-09-28T11:05:00Z"/>
                <w:rFonts w:ascii="Arial" w:hAnsi="Arial" w:cs="Arial"/>
                <w:color w:val="FF0000"/>
                <w:sz w:val="20"/>
                <w:szCs w:val="20"/>
                <w:u w:val="single"/>
                <w:rPrChange w:id="86" w:author="Hoang Thi Ha Dieu" w:date="2016-09-28T11:05:00Z">
                  <w:rPr>
                    <w:ins w:id="87" w:author="Hoang Thi Ha Dieu" w:date="2016-09-28T11:05:00Z"/>
                  </w:rPr>
                </w:rPrChange>
              </w:rPr>
            </w:pPr>
            <w:ins w:id="88" w:author="Hoang Thi Ha Dieu" w:date="2016-09-28T11:05:00Z">
              <w:r w:rsidRPr="00DF2EDE">
                <w:rPr>
                  <w:rFonts w:ascii="Arial" w:hAnsi="Arial" w:cs="Arial"/>
                  <w:color w:val="FF0000"/>
                  <w:sz w:val="20"/>
                  <w:szCs w:val="20"/>
                  <w:u w:val="single"/>
                </w:rPr>
                <w:t>Quy chế/ quy định về quản lý chiến lược</w:t>
              </w:r>
            </w:ins>
          </w:p>
          <w:p w14:paraId="1B84815A" w14:textId="77777777" w:rsidR="00BD7545" w:rsidRPr="003E3598" w:rsidDel="00BD4CA0" w:rsidRDefault="00BD7545" w:rsidP="00BD7545">
            <w:pPr>
              <w:pStyle w:val="ListParagraph"/>
              <w:numPr>
                <w:ilvl w:val="0"/>
                <w:numId w:val="2"/>
              </w:numPr>
              <w:spacing w:line="360" w:lineRule="auto"/>
              <w:ind w:left="1069"/>
              <w:rPr>
                <w:del w:id="89" w:author="Hoang Thi Ha Dieu" w:date="2016-09-28T11:05:00Z"/>
                <w:rFonts w:ascii="Arial" w:hAnsi="Arial" w:cs="Arial"/>
                <w:color w:val="000000" w:themeColor="text1"/>
                <w:sz w:val="20"/>
                <w:szCs w:val="20"/>
              </w:rPr>
            </w:pPr>
            <w:del w:id="90" w:author="Hoang Thi Ha Dieu" w:date="2016-09-28T11:05:00Z">
              <w:r w:rsidRPr="003E3598" w:rsidDel="00BD4CA0">
                <w:rPr>
                  <w:rFonts w:ascii="Arial" w:hAnsi="Arial" w:cs="Arial"/>
                  <w:color w:val="000000" w:themeColor="text1"/>
                  <w:sz w:val="20"/>
                  <w:szCs w:val="20"/>
                </w:rPr>
                <w:delText>Quy chế tổ chức công ty và phân cấp quản lý</w:delText>
              </w:r>
            </w:del>
          </w:p>
          <w:p w14:paraId="45632CF1" w14:textId="77777777" w:rsidR="00BD7545" w:rsidRPr="003E3598" w:rsidRDefault="00BD7545" w:rsidP="00BD7545">
            <w:pPr>
              <w:pStyle w:val="ListParagraph"/>
              <w:numPr>
                <w:ilvl w:val="0"/>
                <w:numId w:val="2"/>
              </w:numPr>
              <w:spacing w:line="360" w:lineRule="auto"/>
              <w:ind w:left="1069"/>
              <w:rPr>
                <w:rFonts w:ascii="Arial" w:hAnsi="Arial" w:cs="Arial"/>
                <w:color w:val="000000" w:themeColor="text1"/>
                <w:sz w:val="20"/>
                <w:szCs w:val="20"/>
              </w:rPr>
            </w:pPr>
            <w:r w:rsidRPr="003E3598">
              <w:rPr>
                <w:rFonts w:ascii="Arial" w:hAnsi="Arial" w:cs="Arial"/>
                <w:color w:val="000000" w:themeColor="text1"/>
                <w:sz w:val="20"/>
                <w:szCs w:val="20"/>
              </w:rPr>
              <w:t>Quy chế tài chính</w:t>
            </w:r>
          </w:p>
          <w:p w14:paraId="08BFEBD3" w14:textId="77777777" w:rsidR="00BD7545" w:rsidRPr="003E3598" w:rsidRDefault="00BD7545" w:rsidP="00BD7545">
            <w:pPr>
              <w:pStyle w:val="ListParagraph"/>
              <w:numPr>
                <w:ilvl w:val="0"/>
                <w:numId w:val="2"/>
              </w:numPr>
              <w:spacing w:line="360" w:lineRule="auto"/>
              <w:ind w:left="1069"/>
              <w:rPr>
                <w:rFonts w:ascii="Arial" w:hAnsi="Arial" w:cs="Arial"/>
                <w:color w:val="000000" w:themeColor="text1"/>
                <w:sz w:val="20"/>
                <w:szCs w:val="20"/>
              </w:rPr>
            </w:pPr>
            <w:r w:rsidRPr="003E3598">
              <w:rPr>
                <w:rFonts w:ascii="Arial" w:hAnsi="Arial" w:cs="Arial"/>
                <w:color w:val="000000" w:themeColor="text1"/>
                <w:sz w:val="20"/>
                <w:szCs w:val="20"/>
              </w:rPr>
              <w:t xml:space="preserve">Quy chế </w:t>
            </w:r>
            <w:del w:id="91" w:author="Hoang Thi Ha Dieu" w:date="2016-09-28T11:05:00Z">
              <w:r w:rsidRPr="003E3598" w:rsidDel="00BD4CA0">
                <w:rPr>
                  <w:rFonts w:ascii="Arial" w:hAnsi="Arial" w:cs="Arial"/>
                  <w:color w:val="000000" w:themeColor="text1"/>
                  <w:sz w:val="20"/>
                  <w:szCs w:val="20"/>
                </w:rPr>
                <w:delText xml:space="preserve">lập và theo dõi </w:delText>
              </w:r>
            </w:del>
            <w:r w:rsidRPr="003E3598">
              <w:rPr>
                <w:rFonts w:ascii="Arial" w:hAnsi="Arial" w:cs="Arial"/>
                <w:color w:val="000000" w:themeColor="text1"/>
                <w:sz w:val="20"/>
                <w:szCs w:val="20"/>
              </w:rPr>
              <w:t>kế hoạch kinh doanh</w:t>
            </w:r>
          </w:p>
          <w:p w14:paraId="45C6C210" w14:textId="77777777" w:rsidR="00BD7545" w:rsidRPr="003E3598" w:rsidRDefault="00BD7545" w:rsidP="00BD7545">
            <w:pPr>
              <w:pStyle w:val="ListParagraph"/>
              <w:numPr>
                <w:ilvl w:val="0"/>
                <w:numId w:val="2"/>
              </w:numPr>
              <w:spacing w:line="360" w:lineRule="auto"/>
              <w:ind w:left="1069"/>
              <w:rPr>
                <w:rFonts w:ascii="Arial" w:hAnsi="Arial" w:cs="Arial"/>
                <w:color w:val="000000" w:themeColor="text1"/>
                <w:sz w:val="20"/>
                <w:szCs w:val="20"/>
              </w:rPr>
            </w:pPr>
            <w:r w:rsidRPr="003E3598">
              <w:rPr>
                <w:rFonts w:ascii="Arial" w:hAnsi="Arial" w:cs="Arial"/>
                <w:color w:val="000000" w:themeColor="text1"/>
                <w:sz w:val="20"/>
                <w:szCs w:val="20"/>
              </w:rPr>
              <w:t xml:space="preserve">Quy chế mua sắm </w:t>
            </w:r>
            <w:ins w:id="92" w:author="Hoang Thi Ha Dieu" w:date="2016-09-28T11:06:00Z">
              <w:r w:rsidRPr="00CE13A9">
                <w:rPr>
                  <w:rFonts w:ascii="Arial" w:hAnsi="Arial" w:cs="Arial"/>
                  <w:color w:val="FF0000"/>
                  <w:sz w:val="20"/>
                  <w:szCs w:val="20"/>
                  <w:u w:val="single"/>
                </w:rPr>
                <w:t>đấu thầu</w:t>
              </w:r>
            </w:ins>
            <w:del w:id="93" w:author="Hoang Thi Ha Dieu" w:date="2016-09-28T11:06:00Z">
              <w:r w:rsidRPr="003E3598" w:rsidDel="00BD4CA0">
                <w:rPr>
                  <w:rFonts w:ascii="Arial" w:hAnsi="Arial" w:cs="Arial"/>
                  <w:color w:val="000000" w:themeColor="text1"/>
                  <w:sz w:val="20"/>
                  <w:szCs w:val="20"/>
                </w:rPr>
                <w:delText xml:space="preserve">tài sản, hàng hóa, dịch vụ </w:delText>
              </w:r>
            </w:del>
          </w:p>
          <w:p w14:paraId="750FB36E" w14:textId="77777777" w:rsidR="00BD7545" w:rsidRPr="003E3598" w:rsidRDefault="00BD7545" w:rsidP="00BD7545">
            <w:pPr>
              <w:pStyle w:val="ListParagraph"/>
              <w:numPr>
                <w:ilvl w:val="0"/>
                <w:numId w:val="2"/>
              </w:numPr>
              <w:spacing w:line="360" w:lineRule="auto"/>
              <w:ind w:left="1069"/>
              <w:rPr>
                <w:rFonts w:ascii="Arial" w:hAnsi="Arial" w:cs="Arial"/>
                <w:color w:val="000000" w:themeColor="text1"/>
                <w:sz w:val="20"/>
                <w:szCs w:val="20"/>
              </w:rPr>
              <w:pPrChange w:id="94" w:author="Hoang Thi Ha Dieu" w:date="2016-09-28T11:06:00Z">
                <w:pPr>
                  <w:numPr>
                    <w:numId w:val="6"/>
                  </w:numPr>
                  <w:spacing w:before="120" w:after="120" w:line="360" w:lineRule="auto"/>
                  <w:ind w:left="1080" w:hanging="360"/>
                  <w:jc w:val="both"/>
                </w:pPr>
              </w:pPrChange>
            </w:pPr>
            <w:r w:rsidRPr="003E3598">
              <w:rPr>
                <w:rFonts w:ascii="Arial" w:hAnsi="Arial" w:cs="Arial"/>
                <w:color w:val="000000" w:themeColor="text1"/>
                <w:sz w:val="20"/>
                <w:szCs w:val="20"/>
              </w:rPr>
              <w:t>Quy chế kiểm toán;</w:t>
            </w:r>
          </w:p>
          <w:p w14:paraId="76637812" w14:textId="77777777" w:rsidR="00BD7545" w:rsidRPr="00CE13A9" w:rsidRDefault="00BD7545" w:rsidP="00BD7545">
            <w:pPr>
              <w:pStyle w:val="ListParagraph"/>
              <w:numPr>
                <w:ilvl w:val="0"/>
                <w:numId w:val="2"/>
              </w:numPr>
              <w:spacing w:line="360" w:lineRule="auto"/>
              <w:ind w:left="1069"/>
              <w:rPr>
                <w:ins w:id="95" w:author="Hoang Thi Ha Dieu" w:date="2016-09-28T11:06:00Z"/>
                <w:rFonts w:ascii="Arial" w:hAnsi="Arial" w:cs="Arial"/>
                <w:color w:val="FF0000"/>
                <w:sz w:val="20"/>
                <w:szCs w:val="20"/>
                <w:u w:val="single"/>
              </w:rPr>
            </w:pPr>
            <w:ins w:id="96" w:author="Hoang Thi Ha Dieu" w:date="2016-09-28T11:06:00Z">
              <w:r w:rsidRPr="00CE13A9">
                <w:rPr>
                  <w:rFonts w:ascii="Arial" w:hAnsi="Arial" w:cs="Arial"/>
                  <w:color w:val="FF0000"/>
                  <w:sz w:val="20"/>
                  <w:szCs w:val="20"/>
                  <w:u w:val="single"/>
                </w:rPr>
                <w:lastRenderedPageBreak/>
                <w:t>Quy chế/ quy định quản lý nhân sự</w:t>
              </w:r>
            </w:ins>
          </w:p>
          <w:p w14:paraId="61024725" w14:textId="77777777" w:rsidR="00BD7545" w:rsidRPr="00CE13A9" w:rsidRDefault="00BD7545" w:rsidP="00BD7545">
            <w:pPr>
              <w:pStyle w:val="ListParagraph"/>
              <w:numPr>
                <w:ilvl w:val="0"/>
                <w:numId w:val="2"/>
              </w:numPr>
              <w:spacing w:line="360" w:lineRule="auto"/>
              <w:ind w:left="1069"/>
              <w:rPr>
                <w:ins w:id="97" w:author="Hoang Thi Ha Dieu" w:date="2016-09-28T11:06:00Z"/>
                <w:rFonts w:ascii="Arial" w:hAnsi="Arial" w:cs="Arial"/>
                <w:color w:val="FF0000"/>
                <w:sz w:val="20"/>
                <w:szCs w:val="20"/>
                <w:u w:val="single"/>
              </w:rPr>
            </w:pPr>
            <w:ins w:id="98" w:author="Hoang Thi Ha Dieu" w:date="2016-09-28T11:06:00Z">
              <w:r w:rsidRPr="00CE13A9">
                <w:rPr>
                  <w:rFonts w:ascii="Arial" w:hAnsi="Arial" w:cs="Arial"/>
                  <w:color w:val="FF0000"/>
                  <w:sz w:val="20"/>
                  <w:szCs w:val="20"/>
                  <w:u w:val="single"/>
                </w:rPr>
                <w:t>Quy chế/Quy định về thu nhập</w:t>
              </w:r>
            </w:ins>
          </w:p>
          <w:p w14:paraId="2F7032FB" w14:textId="77777777" w:rsidR="00BD7545" w:rsidRPr="00CE13A9" w:rsidRDefault="00BD7545" w:rsidP="00BD7545">
            <w:pPr>
              <w:pStyle w:val="ListParagraph"/>
              <w:numPr>
                <w:ilvl w:val="0"/>
                <w:numId w:val="2"/>
              </w:numPr>
              <w:spacing w:line="360" w:lineRule="auto"/>
              <w:ind w:left="1069"/>
              <w:rPr>
                <w:ins w:id="99" w:author="Hoang Thi Ha Dieu" w:date="2016-09-28T11:06:00Z"/>
                <w:rFonts w:ascii="Arial" w:hAnsi="Arial" w:cs="Arial"/>
                <w:color w:val="FF0000"/>
                <w:sz w:val="20"/>
                <w:szCs w:val="20"/>
                <w:u w:val="single"/>
              </w:rPr>
            </w:pPr>
            <w:ins w:id="100" w:author="Hoang Thi Ha Dieu" w:date="2016-09-28T11:06:00Z">
              <w:r w:rsidRPr="00CE13A9">
                <w:rPr>
                  <w:rFonts w:ascii="Arial" w:hAnsi="Arial" w:cs="Arial"/>
                  <w:color w:val="FF0000"/>
                  <w:sz w:val="20"/>
                  <w:szCs w:val="20"/>
                  <w:u w:val="single"/>
                </w:rPr>
                <w:t>Quy chế đặc thù khác</w:t>
              </w:r>
            </w:ins>
          </w:p>
          <w:p w14:paraId="7E60872B" w14:textId="77777777" w:rsidR="00BD7545" w:rsidRPr="00CE13A9" w:rsidRDefault="00BD7545" w:rsidP="00BD7545">
            <w:pPr>
              <w:pStyle w:val="ListParagraph"/>
              <w:numPr>
                <w:ilvl w:val="0"/>
                <w:numId w:val="2"/>
              </w:numPr>
              <w:spacing w:line="360" w:lineRule="auto"/>
              <w:ind w:left="1069"/>
              <w:rPr>
                <w:ins w:id="101" w:author="Hoang Thi Ha Dieu" w:date="2016-09-28T11:06:00Z"/>
                <w:rFonts w:ascii="Arial" w:hAnsi="Arial" w:cs="Arial"/>
                <w:color w:val="FF0000"/>
                <w:sz w:val="20"/>
                <w:szCs w:val="20"/>
                <w:u w:val="single"/>
              </w:rPr>
            </w:pPr>
            <w:ins w:id="102" w:author="Hoang Thi Ha Dieu" w:date="2016-09-28T11:06:00Z">
              <w:r w:rsidRPr="00CE13A9">
                <w:rPr>
                  <w:rFonts w:ascii="Arial" w:hAnsi="Arial" w:cs="Arial"/>
                  <w:color w:val="FF0000"/>
                  <w:sz w:val="20"/>
                  <w:szCs w:val="20"/>
                  <w:u w:val="single"/>
                </w:rPr>
                <w:t>Nội quy lao động</w:t>
              </w:r>
            </w:ins>
          </w:p>
          <w:p w14:paraId="582E8178" w14:textId="77777777" w:rsidR="00BD7545" w:rsidRDefault="00BD7545" w:rsidP="00BD7545">
            <w:pPr>
              <w:pStyle w:val="ListParagraph"/>
              <w:numPr>
                <w:ilvl w:val="0"/>
                <w:numId w:val="2"/>
              </w:numPr>
              <w:spacing w:line="360" w:lineRule="auto"/>
              <w:ind w:left="1069"/>
              <w:rPr>
                <w:rFonts w:ascii="Arial" w:hAnsi="Arial" w:cs="Arial"/>
                <w:color w:val="FF0000"/>
                <w:sz w:val="20"/>
                <w:szCs w:val="20"/>
                <w:u w:val="single"/>
              </w:rPr>
            </w:pPr>
            <w:ins w:id="103" w:author="Hoang Thi Ha Dieu" w:date="2016-09-28T11:06:00Z">
              <w:r w:rsidRPr="00CE13A9">
                <w:rPr>
                  <w:rFonts w:ascii="Arial" w:hAnsi="Arial" w:cs="Arial"/>
                  <w:color w:val="FF0000"/>
                  <w:sz w:val="20"/>
                  <w:szCs w:val="20"/>
                  <w:u w:val="single"/>
                </w:rPr>
                <w:t>Các quy định, quy trình khác</w:t>
              </w:r>
            </w:ins>
          </w:p>
          <w:p w14:paraId="307A4155" w14:textId="77777777" w:rsidR="00385A9E" w:rsidRPr="00CE13A9" w:rsidRDefault="00385A9E" w:rsidP="00385A9E">
            <w:pPr>
              <w:pStyle w:val="ListParagraph"/>
              <w:spacing w:line="360" w:lineRule="auto"/>
              <w:ind w:left="1069"/>
              <w:rPr>
                <w:ins w:id="104" w:author="Hoang Thi Ha Dieu" w:date="2016-09-28T11:06:00Z"/>
                <w:rFonts w:ascii="Arial" w:hAnsi="Arial" w:cs="Arial"/>
                <w:color w:val="FF0000"/>
                <w:sz w:val="20"/>
                <w:szCs w:val="20"/>
                <w:u w:val="single"/>
              </w:rPr>
            </w:pPr>
          </w:p>
          <w:p w14:paraId="0B29B462" w14:textId="77777777" w:rsidR="00BD7545" w:rsidRPr="003E3598" w:rsidDel="00BD4CA0" w:rsidRDefault="00BD7545" w:rsidP="00BD7545">
            <w:pPr>
              <w:numPr>
                <w:ilvl w:val="0"/>
                <w:numId w:val="60"/>
              </w:numPr>
              <w:spacing w:before="120" w:after="120" w:line="360" w:lineRule="auto"/>
              <w:contextualSpacing/>
              <w:jc w:val="both"/>
              <w:rPr>
                <w:del w:id="105" w:author="Hoang Thi Ha Dieu" w:date="2016-09-28T11:06:00Z"/>
                <w:rFonts w:ascii="Arial" w:hAnsi="Arial" w:cs="Arial"/>
                <w:color w:val="000000" w:themeColor="text1"/>
                <w:sz w:val="20"/>
                <w:szCs w:val="20"/>
              </w:rPr>
            </w:pPr>
            <w:del w:id="106" w:author="Hoang Thi Ha Dieu" w:date="2016-09-28T11:06:00Z">
              <w:r w:rsidRPr="003E3598" w:rsidDel="00BD4CA0">
                <w:rPr>
                  <w:rFonts w:ascii="Arial" w:hAnsi="Arial" w:cs="Arial"/>
                  <w:color w:val="000000" w:themeColor="text1"/>
                  <w:sz w:val="20"/>
                  <w:szCs w:val="20"/>
                </w:rPr>
                <w:delText>Quy chế truyền thông và quản lý thương hiệu;</w:delText>
              </w:r>
            </w:del>
          </w:p>
          <w:p w14:paraId="59F9DAA2" w14:textId="77777777" w:rsidR="00BD7545" w:rsidRPr="003E3598" w:rsidDel="00854C9C" w:rsidRDefault="00BD7545" w:rsidP="00BD7545">
            <w:pPr>
              <w:numPr>
                <w:ilvl w:val="0"/>
                <w:numId w:val="60"/>
              </w:numPr>
              <w:spacing w:before="120" w:after="120" w:line="360" w:lineRule="auto"/>
              <w:contextualSpacing/>
              <w:jc w:val="both"/>
              <w:rPr>
                <w:del w:id="107" w:author="Hoang Thi Ha Dieu" w:date="2016-09-28T11:06:00Z"/>
                <w:rFonts w:ascii="Arial" w:hAnsi="Arial" w:cs="Arial"/>
                <w:color w:val="000000" w:themeColor="text1"/>
                <w:sz w:val="20"/>
                <w:szCs w:val="20"/>
              </w:rPr>
            </w:pPr>
          </w:p>
          <w:p w14:paraId="61455A2F" w14:textId="77777777" w:rsidR="00BD7545" w:rsidRPr="003E3598" w:rsidDel="00854C9C" w:rsidRDefault="00BD7545" w:rsidP="00BD7545">
            <w:pPr>
              <w:numPr>
                <w:ilvl w:val="0"/>
                <w:numId w:val="60"/>
              </w:numPr>
              <w:spacing w:before="120" w:after="120" w:line="360" w:lineRule="auto"/>
              <w:contextualSpacing/>
              <w:jc w:val="both"/>
              <w:rPr>
                <w:del w:id="108" w:author="Hoang Thi Ha Dieu" w:date="2016-09-28T11:06:00Z"/>
                <w:rFonts w:ascii="Arial" w:hAnsi="Arial" w:cs="Arial"/>
                <w:color w:val="000000" w:themeColor="text1"/>
                <w:sz w:val="20"/>
                <w:szCs w:val="20"/>
              </w:rPr>
            </w:pPr>
          </w:p>
          <w:p w14:paraId="3CA1950A" w14:textId="77777777" w:rsidR="00BD7545" w:rsidRPr="003E3598" w:rsidDel="00854C9C" w:rsidRDefault="00BD7545" w:rsidP="00BD7545">
            <w:pPr>
              <w:numPr>
                <w:ilvl w:val="0"/>
                <w:numId w:val="60"/>
              </w:numPr>
              <w:spacing w:before="120" w:after="120" w:line="360" w:lineRule="auto"/>
              <w:contextualSpacing/>
              <w:jc w:val="both"/>
              <w:rPr>
                <w:del w:id="109" w:author="Hoang Thi Ha Dieu" w:date="2016-09-28T11:06:00Z"/>
                <w:rFonts w:ascii="Arial" w:hAnsi="Arial" w:cs="Arial"/>
                <w:color w:val="000000" w:themeColor="text1"/>
                <w:sz w:val="20"/>
                <w:szCs w:val="20"/>
              </w:rPr>
            </w:pPr>
          </w:p>
          <w:p w14:paraId="1DDF83EA" w14:textId="77777777" w:rsidR="00BD7545" w:rsidRPr="003E3598" w:rsidDel="00854C9C" w:rsidRDefault="00BD7545" w:rsidP="00BD7545">
            <w:pPr>
              <w:numPr>
                <w:ilvl w:val="0"/>
                <w:numId w:val="60"/>
              </w:numPr>
              <w:spacing w:before="120" w:after="120" w:line="360" w:lineRule="auto"/>
              <w:contextualSpacing/>
              <w:jc w:val="both"/>
              <w:rPr>
                <w:del w:id="110" w:author="Hoang Thi Ha Dieu" w:date="2016-09-28T11:06:00Z"/>
                <w:rFonts w:ascii="Arial" w:hAnsi="Arial" w:cs="Arial"/>
                <w:color w:val="000000" w:themeColor="text1"/>
                <w:sz w:val="20"/>
                <w:szCs w:val="20"/>
              </w:rPr>
            </w:pPr>
          </w:p>
          <w:p w14:paraId="22D47556" w14:textId="77777777" w:rsidR="00BD7545" w:rsidRPr="003E3598" w:rsidDel="00854C9C" w:rsidRDefault="00BD7545" w:rsidP="00BD7545">
            <w:pPr>
              <w:numPr>
                <w:ilvl w:val="0"/>
                <w:numId w:val="60"/>
              </w:numPr>
              <w:spacing w:before="120" w:after="120" w:line="360" w:lineRule="auto"/>
              <w:contextualSpacing/>
              <w:jc w:val="both"/>
              <w:rPr>
                <w:del w:id="111" w:author="Hoang Thi Ha Dieu" w:date="2016-09-28T11:06:00Z"/>
                <w:rFonts w:ascii="Arial" w:hAnsi="Arial" w:cs="Arial"/>
                <w:color w:val="000000" w:themeColor="text1"/>
                <w:sz w:val="20"/>
                <w:szCs w:val="20"/>
              </w:rPr>
            </w:pPr>
          </w:p>
          <w:p w14:paraId="4BA6291A" w14:textId="77777777" w:rsidR="00BD7545" w:rsidRPr="003E3598" w:rsidDel="00854C9C" w:rsidRDefault="00BD7545" w:rsidP="00BD7545">
            <w:pPr>
              <w:numPr>
                <w:ilvl w:val="0"/>
                <w:numId w:val="60"/>
              </w:numPr>
              <w:spacing w:before="120" w:after="120" w:line="360" w:lineRule="auto"/>
              <w:contextualSpacing/>
              <w:jc w:val="both"/>
              <w:rPr>
                <w:del w:id="112" w:author="Hoang Thi Ha Dieu" w:date="2016-09-28T11:06:00Z"/>
                <w:rFonts w:ascii="Arial" w:hAnsi="Arial" w:cs="Arial"/>
                <w:color w:val="000000" w:themeColor="text1"/>
                <w:sz w:val="20"/>
                <w:szCs w:val="20"/>
              </w:rPr>
            </w:pPr>
          </w:p>
          <w:p w14:paraId="4083A183" w14:textId="77777777" w:rsidR="00BD7545" w:rsidRPr="003E3598" w:rsidDel="00854C9C" w:rsidRDefault="00BD7545" w:rsidP="00BD7545">
            <w:pPr>
              <w:pStyle w:val="ListParagraph"/>
              <w:numPr>
                <w:ilvl w:val="0"/>
                <w:numId w:val="60"/>
              </w:numPr>
              <w:spacing w:line="360" w:lineRule="auto"/>
              <w:rPr>
                <w:del w:id="113" w:author="Hoang Thi Ha Dieu" w:date="2016-09-28T11:06:00Z"/>
                <w:rFonts w:ascii="Arial" w:hAnsi="Arial" w:cs="Arial"/>
                <w:color w:val="000000" w:themeColor="text1"/>
                <w:sz w:val="20"/>
                <w:szCs w:val="20"/>
              </w:rPr>
            </w:pPr>
          </w:p>
          <w:p w14:paraId="14D7FAFB" w14:textId="77777777" w:rsidR="00BD7545" w:rsidRPr="003E3598" w:rsidRDefault="00BD7545" w:rsidP="00BD7545">
            <w:pPr>
              <w:pStyle w:val="ListParagraph"/>
              <w:numPr>
                <w:ilvl w:val="0"/>
                <w:numId w:val="60"/>
              </w:numPr>
              <w:spacing w:line="360" w:lineRule="auto"/>
              <w:rPr>
                <w:rFonts w:ascii="Arial" w:hAnsi="Arial" w:cs="Arial"/>
                <w:color w:val="000000" w:themeColor="text1"/>
                <w:sz w:val="20"/>
                <w:szCs w:val="20"/>
              </w:rPr>
            </w:pPr>
            <w:r w:rsidRPr="003E3598">
              <w:rPr>
                <w:rFonts w:ascii="Arial" w:hAnsi="Arial" w:cs="Arial"/>
                <w:color w:val="000000" w:themeColor="text1"/>
                <w:sz w:val="20"/>
                <w:szCs w:val="20"/>
              </w:rPr>
              <w:t>Hợp đồng:</w:t>
            </w:r>
          </w:p>
          <w:p w14:paraId="3CC4213C"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Hợp đồng giao dịch với đối tượng liên quan (chủ sở hữu, người đại diện chủ sở hữu, tổng giám đốc, kiểm soát viên, quản lý chủ sở hữu công ty và người liên quan);</w:t>
            </w:r>
          </w:p>
          <w:p w14:paraId="4B3BE186"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Hợp đồng liên quan tới bất động sản: mua, bán nhà đất, thuê và cho thuê đất;</w:t>
            </w:r>
          </w:p>
          <w:p w14:paraId="5347ACA4"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Hợp đồng thuê kiểm toán;</w:t>
            </w:r>
          </w:p>
          <w:p w14:paraId="7FB6FD0B" w14:textId="77777777" w:rsidR="00BD7545" w:rsidRPr="003E3598" w:rsidDel="00937928" w:rsidRDefault="00BD7545" w:rsidP="00BD7545">
            <w:pPr>
              <w:numPr>
                <w:ilvl w:val="0"/>
                <w:numId w:val="6"/>
              </w:numPr>
              <w:spacing w:before="120" w:after="120" w:line="360" w:lineRule="auto"/>
              <w:ind w:left="1080"/>
              <w:jc w:val="both"/>
              <w:rPr>
                <w:del w:id="114" w:author="Hoang Thi Ha Dieu" w:date="2016-09-28T11:08:00Z"/>
                <w:rFonts w:ascii="Arial" w:hAnsi="Arial" w:cs="Arial"/>
                <w:color w:val="000000" w:themeColor="text1"/>
                <w:sz w:val="20"/>
                <w:szCs w:val="20"/>
              </w:rPr>
            </w:pPr>
            <w:r w:rsidRPr="003E3598">
              <w:rPr>
                <w:rFonts w:ascii="Arial" w:hAnsi="Arial" w:cs="Arial"/>
                <w:color w:val="000000" w:themeColor="text1"/>
                <w:sz w:val="20"/>
                <w:szCs w:val="20"/>
              </w:rPr>
              <w:t>Hợp đồng chuyển giao công nghệ theo quy chế quản lý sở hữu trí tuệ của Tập đoàn;</w:t>
            </w:r>
          </w:p>
          <w:p w14:paraId="2A169DA9" w14:textId="77777777" w:rsidR="00BD7545" w:rsidRPr="003E3598" w:rsidDel="00937928" w:rsidRDefault="00BD7545" w:rsidP="00BD7545">
            <w:pPr>
              <w:pStyle w:val="ListParagraph"/>
              <w:spacing w:line="360" w:lineRule="auto"/>
              <w:ind w:left="360"/>
              <w:rPr>
                <w:del w:id="115" w:author="Hoang Thi Ha Dieu" w:date="2016-09-28T11:08:00Z"/>
                <w:rFonts w:ascii="Arial" w:hAnsi="Arial" w:cs="Arial"/>
                <w:color w:val="000000" w:themeColor="text1"/>
                <w:sz w:val="20"/>
                <w:szCs w:val="20"/>
              </w:rPr>
            </w:pPr>
          </w:p>
          <w:p w14:paraId="40AB303D" w14:textId="77777777" w:rsidR="00BD7545" w:rsidRPr="003E3598" w:rsidDel="00937928" w:rsidRDefault="00BD7545" w:rsidP="00BD7545">
            <w:pPr>
              <w:pStyle w:val="ListParagraph"/>
              <w:spacing w:line="360" w:lineRule="auto"/>
              <w:ind w:left="360"/>
              <w:rPr>
                <w:del w:id="116" w:author="Hoang Thi Ha Dieu" w:date="2016-09-28T11:08:00Z"/>
                <w:rFonts w:ascii="Arial" w:hAnsi="Arial" w:cs="Arial"/>
                <w:color w:val="000000" w:themeColor="text1"/>
                <w:sz w:val="20"/>
                <w:szCs w:val="20"/>
              </w:rPr>
            </w:pPr>
          </w:p>
          <w:p w14:paraId="026677D2" w14:textId="77777777" w:rsidR="00BD7545" w:rsidRPr="003E3598" w:rsidDel="00937928" w:rsidRDefault="00BD7545" w:rsidP="00BD7545">
            <w:pPr>
              <w:pStyle w:val="ListParagraph"/>
              <w:spacing w:line="360" w:lineRule="auto"/>
              <w:ind w:left="360"/>
              <w:rPr>
                <w:del w:id="117" w:author="Hoang Thi Ha Dieu" w:date="2016-09-28T11:08:00Z"/>
                <w:rFonts w:ascii="Arial" w:hAnsi="Arial" w:cs="Arial"/>
                <w:color w:val="000000" w:themeColor="text1"/>
                <w:sz w:val="20"/>
                <w:szCs w:val="20"/>
              </w:rPr>
            </w:pPr>
          </w:p>
          <w:p w14:paraId="300F56BB" w14:textId="77777777" w:rsidR="00BD7545" w:rsidRPr="003E3598" w:rsidDel="00937928" w:rsidRDefault="00BD7545" w:rsidP="00BD7545">
            <w:pPr>
              <w:pStyle w:val="ListParagraph"/>
              <w:spacing w:line="360" w:lineRule="auto"/>
              <w:ind w:left="360"/>
              <w:rPr>
                <w:del w:id="118" w:author="Hoang Thi Ha Dieu" w:date="2016-09-28T11:08:00Z"/>
                <w:rFonts w:ascii="Arial" w:hAnsi="Arial" w:cs="Arial"/>
                <w:color w:val="000000" w:themeColor="text1"/>
                <w:sz w:val="20"/>
                <w:szCs w:val="20"/>
              </w:rPr>
            </w:pPr>
          </w:p>
          <w:p w14:paraId="577F1A8D" w14:textId="77777777" w:rsidR="00BD7545" w:rsidRPr="003E3598" w:rsidDel="00937928" w:rsidRDefault="00BD7545" w:rsidP="00BD7545">
            <w:pPr>
              <w:pStyle w:val="ListParagraph"/>
              <w:spacing w:line="360" w:lineRule="auto"/>
              <w:ind w:left="360"/>
              <w:rPr>
                <w:del w:id="119" w:author="Hoang Thi Ha Dieu" w:date="2016-09-28T11:08:00Z"/>
                <w:rFonts w:ascii="Arial" w:hAnsi="Arial" w:cs="Arial"/>
                <w:color w:val="000000" w:themeColor="text1"/>
                <w:sz w:val="20"/>
                <w:szCs w:val="20"/>
              </w:rPr>
            </w:pPr>
          </w:p>
          <w:p w14:paraId="422A832A" w14:textId="77777777" w:rsidR="00BD7545" w:rsidRPr="003E3598" w:rsidDel="00937928" w:rsidRDefault="00BD7545" w:rsidP="00BD7545">
            <w:pPr>
              <w:pStyle w:val="ListParagraph"/>
              <w:spacing w:line="360" w:lineRule="auto"/>
              <w:ind w:left="360"/>
              <w:rPr>
                <w:del w:id="120" w:author="Hoang Thi Ha Dieu" w:date="2016-09-28T11:08:00Z"/>
                <w:rFonts w:ascii="Arial" w:hAnsi="Arial" w:cs="Arial"/>
                <w:color w:val="000000" w:themeColor="text1"/>
                <w:sz w:val="20"/>
                <w:szCs w:val="20"/>
              </w:rPr>
            </w:pPr>
          </w:p>
          <w:p w14:paraId="73F6CA55" w14:textId="77777777" w:rsidR="00BD7545" w:rsidRPr="003E3598" w:rsidRDefault="00BD7545" w:rsidP="00BD7545">
            <w:pPr>
              <w:pStyle w:val="ListParagraph"/>
              <w:spacing w:line="360" w:lineRule="auto"/>
              <w:ind w:left="1069"/>
              <w:rPr>
                <w:ins w:id="121" w:author="Hoang Thi Ha Dieu" w:date="2016-09-28T11:08:00Z"/>
                <w:rFonts w:ascii="Arial" w:hAnsi="Arial" w:cs="Arial"/>
                <w:color w:val="000000" w:themeColor="text1"/>
                <w:sz w:val="10"/>
                <w:szCs w:val="20"/>
                <w:rPrChange w:id="122" w:author="Hoang Thi Ha Dieu" w:date="2016-09-28T11:09:00Z">
                  <w:rPr>
                    <w:ins w:id="123" w:author="Hoang Thi Ha Dieu" w:date="2016-09-28T11:08:00Z"/>
                    <w:rFonts w:ascii="Arial" w:hAnsi="Arial" w:cs="Arial"/>
                    <w:color w:val="FF0000"/>
                    <w:sz w:val="20"/>
                    <w:szCs w:val="20"/>
                  </w:rPr>
                </w:rPrChange>
              </w:rPr>
            </w:pPr>
          </w:p>
          <w:p w14:paraId="5DBD042E" w14:textId="77777777" w:rsidR="00BD7545" w:rsidRPr="00653DDC" w:rsidRDefault="00BD7545" w:rsidP="00BD7545">
            <w:pPr>
              <w:pStyle w:val="ListParagraph"/>
              <w:numPr>
                <w:ilvl w:val="0"/>
                <w:numId w:val="2"/>
              </w:numPr>
              <w:spacing w:line="360" w:lineRule="auto"/>
              <w:ind w:left="1069"/>
              <w:rPr>
                <w:ins w:id="124" w:author="Hoang Thi Ha Dieu" w:date="2016-09-28T11:08:00Z"/>
                <w:rFonts w:ascii="Arial" w:hAnsi="Arial" w:cs="Arial"/>
                <w:color w:val="FF0000"/>
                <w:sz w:val="20"/>
                <w:szCs w:val="20"/>
                <w:u w:val="single"/>
              </w:rPr>
            </w:pPr>
            <w:ins w:id="125" w:author="Hoang Thi Ha Dieu" w:date="2016-09-28T11:08:00Z">
              <w:r w:rsidRPr="00653DDC">
                <w:rPr>
                  <w:rFonts w:ascii="Arial" w:hAnsi="Arial" w:cs="Arial"/>
                  <w:color w:val="FF0000"/>
                  <w:sz w:val="20"/>
                  <w:szCs w:val="20"/>
                  <w:u w:val="single"/>
                </w:rPr>
                <w:t>Hợp đồng/giao dịch tài trợ (mục đích truyền thông) đã có trong ngân sách</w:t>
              </w:r>
            </w:ins>
          </w:p>
          <w:p w14:paraId="375648BB" w14:textId="77777777" w:rsidR="00BD7545" w:rsidRPr="00653DDC" w:rsidRDefault="00BD7545" w:rsidP="00BD7545">
            <w:pPr>
              <w:pStyle w:val="ListParagraph"/>
              <w:numPr>
                <w:ilvl w:val="0"/>
                <w:numId w:val="2"/>
              </w:numPr>
              <w:spacing w:line="360" w:lineRule="auto"/>
              <w:ind w:left="1069"/>
              <w:rPr>
                <w:ins w:id="126" w:author="Hoang Thi Ha Dieu" w:date="2016-09-28T11:08:00Z"/>
                <w:rFonts w:ascii="Arial" w:hAnsi="Arial" w:cs="Arial"/>
                <w:color w:val="FF0000"/>
                <w:sz w:val="20"/>
                <w:szCs w:val="20"/>
                <w:u w:val="single"/>
              </w:rPr>
            </w:pPr>
            <w:ins w:id="127" w:author="Hoang Thi Ha Dieu" w:date="2016-09-28T11:08:00Z">
              <w:r w:rsidRPr="00653DDC">
                <w:rPr>
                  <w:rFonts w:ascii="Arial" w:hAnsi="Arial" w:cs="Arial"/>
                  <w:color w:val="FF0000"/>
                  <w:sz w:val="20"/>
                  <w:szCs w:val="20"/>
                  <w:u w:val="single"/>
                </w:rPr>
                <w:t>Đấu thầu/mua sắm tài sản (bao gồm Hợp đồng mua có giá trị trên 1 tỷ đồng) có giá trị trên 500 triệu đồng</w:t>
              </w:r>
            </w:ins>
          </w:p>
          <w:p w14:paraId="0430F69E" w14:textId="77777777" w:rsidR="00BD7545" w:rsidRPr="00653DDC" w:rsidRDefault="00BD7545" w:rsidP="00BD7545">
            <w:pPr>
              <w:pStyle w:val="ListParagraph"/>
              <w:numPr>
                <w:ilvl w:val="0"/>
                <w:numId w:val="2"/>
              </w:numPr>
              <w:spacing w:line="360" w:lineRule="auto"/>
              <w:ind w:left="1069"/>
              <w:rPr>
                <w:ins w:id="128" w:author="Hoang Thi Ha Dieu" w:date="2016-09-28T11:08:00Z"/>
                <w:rFonts w:ascii="Arial" w:hAnsi="Arial" w:cs="Arial"/>
                <w:color w:val="FF0000"/>
                <w:sz w:val="20"/>
                <w:szCs w:val="20"/>
                <w:u w:val="single"/>
              </w:rPr>
            </w:pPr>
            <w:ins w:id="129" w:author="Hoang Thi Ha Dieu" w:date="2016-09-28T11:08:00Z">
              <w:r w:rsidRPr="00653DDC">
                <w:rPr>
                  <w:rFonts w:ascii="Arial" w:hAnsi="Arial" w:cs="Arial"/>
                  <w:color w:val="FF0000"/>
                  <w:sz w:val="20"/>
                  <w:szCs w:val="20"/>
                  <w:u w:val="single"/>
                </w:rPr>
                <w:t>Phương án kinh doanh mua bán hàng hóa (bao gồm hợp đồng) có giá trị trên 15 tỷ đồng</w:t>
              </w:r>
            </w:ins>
          </w:p>
          <w:p w14:paraId="6571C637" w14:textId="77777777" w:rsidR="00BD7545" w:rsidRPr="00653DDC" w:rsidRDefault="00BD7545" w:rsidP="00BD7545">
            <w:pPr>
              <w:pStyle w:val="ListParagraph"/>
              <w:numPr>
                <w:ilvl w:val="0"/>
                <w:numId w:val="2"/>
              </w:numPr>
              <w:spacing w:line="360" w:lineRule="auto"/>
              <w:ind w:left="1069"/>
              <w:rPr>
                <w:ins w:id="130" w:author="Hoang Thi Ha Dieu" w:date="2016-09-28T11:08:00Z"/>
                <w:rFonts w:ascii="Arial" w:hAnsi="Arial" w:cs="Arial"/>
                <w:color w:val="FF0000"/>
                <w:sz w:val="20"/>
                <w:szCs w:val="20"/>
                <w:u w:val="single"/>
              </w:rPr>
            </w:pPr>
            <w:ins w:id="131" w:author="Hoang Thi Ha Dieu" w:date="2016-09-28T11:08:00Z">
              <w:r w:rsidRPr="00653DDC">
                <w:rPr>
                  <w:rFonts w:ascii="Arial" w:hAnsi="Arial" w:cs="Arial"/>
                  <w:color w:val="FF0000"/>
                  <w:sz w:val="20"/>
                  <w:szCs w:val="20"/>
                  <w:u w:val="single"/>
                </w:rPr>
                <w:t>Phương án kinh doanh mua bán dịch vụ (bao gồm hợp đồng) có giá trị trên 10 tỷ đồng</w:t>
              </w:r>
            </w:ins>
          </w:p>
          <w:p w14:paraId="58CE1C5F" w14:textId="77777777" w:rsidR="00BD7545" w:rsidRDefault="00BD7545" w:rsidP="00BD7545">
            <w:pPr>
              <w:pStyle w:val="ListParagraph"/>
              <w:spacing w:line="360" w:lineRule="auto"/>
              <w:ind w:left="1069"/>
              <w:rPr>
                <w:rFonts w:ascii="Arial" w:hAnsi="Arial" w:cs="Arial"/>
                <w:color w:val="000000" w:themeColor="text1"/>
                <w:sz w:val="20"/>
                <w:szCs w:val="20"/>
              </w:rPr>
            </w:pPr>
          </w:p>
          <w:p w14:paraId="76235408" w14:textId="77777777" w:rsidR="00BD7545" w:rsidRDefault="00BD7545" w:rsidP="00BD7545">
            <w:pPr>
              <w:pStyle w:val="ListParagraph"/>
              <w:spacing w:line="360" w:lineRule="auto"/>
              <w:ind w:left="1069"/>
              <w:rPr>
                <w:rFonts w:ascii="Arial" w:hAnsi="Arial" w:cs="Arial"/>
                <w:color w:val="000000" w:themeColor="text1"/>
                <w:sz w:val="20"/>
                <w:szCs w:val="20"/>
              </w:rPr>
            </w:pPr>
          </w:p>
          <w:p w14:paraId="445BA9D9" w14:textId="77777777" w:rsidR="00BD7545" w:rsidRPr="00A95AB2" w:rsidRDefault="00BD7545" w:rsidP="00BD7545">
            <w:pPr>
              <w:pStyle w:val="ListParagraph"/>
              <w:spacing w:line="360" w:lineRule="auto"/>
              <w:ind w:left="1069"/>
              <w:rPr>
                <w:ins w:id="132" w:author="Hoang Thi Ha Dieu" w:date="2016-09-28T11:08:00Z"/>
                <w:rFonts w:ascii="Arial" w:hAnsi="Arial" w:cs="Arial"/>
                <w:color w:val="000000" w:themeColor="text1"/>
                <w:sz w:val="10"/>
                <w:szCs w:val="20"/>
              </w:rPr>
            </w:pPr>
          </w:p>
          <w:p w14:paraId="0B8FB5E3" w14:textId="77777777" w:rsidR="00BD7545" w:rsidRPr="003E3598" w:rsidRDefault="00BD7545" w:rsidP="00BD7545">
            <w:pPr>
              <w:pStyle w:val="ListParagraph"/>
              <w:spacing w:line="360" w:lineRule="auto"/>
              <w:ind w:left="1069"/>
              <w:rPr>
                <w:ins w:id="133" w:author="Hoang Thi Ha Dieu" w:date="2016-09-28T11:09:00Z"/>
                <w:rFonts w:ascii="Arial" w:hAnsi="Arial" w:cs="Arial"/>
                <w:color w:val="000000" w:themeColor="text1"/>
                <w:sz w:val="20"/>
                <w:szCs w:val="20"/>
              </w:rPr>
            </w:pPr>
          </w:p>
          <w:p w14:paraId="234186F4"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Mua sắm tài sản cố định vượt ngân sách đã được Tổng giám đốc tập đoàn phê duyệt hàng năm;</w:t>
            </w:r>
          </w:p>
          <w:p w14:paraId="23E30F0A"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Hợp đồng thanh lý, chuyển nhượng tài sản cố định của công ty có giá trị từ ba trăm (300) triệu đồng trở lên;</w:t>
            </w:r>
          </w:p>
          <w:p w14:paraId="58C4C8A6" w14:textId="77777777" w:rsidR="00BD7545" w:rsidRPr="0023099E" w:rsidDel="00937928" w:rsidRDefault="00BD7545" w:rsidP="00BD7545">
            <w:pPr>
              <w:pStyle w:val="ListParagraph"/>
              <w:numPr>
                <w:ilvl w:val="0"/>
                <w:numId w:val="2"/>
              </w:numPr>
              <w:spacing w:line="360" w:lineRule="auto"/>
              <w:ind w:left="1080"/>
              <w:rPr>
                <w:del w:id="134" w:author="Hoang Thi Ha Dieu" w:date="2016-09-28T11:08:00Z"/>
                <w:rFonts w:ascii="Arial" w:hAnsi="Arial" w:cs="Arial"/>
                <w:color w:val="FF0000"/>
                <w:sz w:val="20"/>
                <w:szCs w:val="20"/>
                <w:u w:val="single"/>
              </w:rPr>
            </w:pPr>
            <w:r w:rsidRPr="0023099E">
              <w:rPr>
                <w:rFonts w:ascii="Arial" w:hAnsi="Arial" w:cs="Arial"/>
                <w:color w:val="FF0000"/>
                <w:sz w:val="20"/>
                <w:szCs w:val="20"/>
                <w:u w:val="single"/>
              </w:rPr>
              <w:t>T</w:t>
            </w:r>
            <w:ins w:id="135" w:author="Hoang Thi Ha Dieu" w:date="2016-09-28T11:11:00Z">
              <w:r w:rsidRPr="0023099E">
                <w:rPr>
                  <w:rFonts w:ascii="Arial" w:hAnsi="Arial" w:cs="Arial"/>
                  <w:color w:val="FF0000"/>
                  <w:sz w:val="20"/>
                  <w:szCs w:val="20"/>
                  <w:u w:val="single"/>
                </w:rPr>
                <w:t>hanh lý/ chuyển nhượng tài sản cố định, hàng tồn kho có giá trị trên 1 tỷ đồng.</w:t>
              </w:r>
            </w:ins>
          </w:p>
          <w:p w14:paraId="1052763A" w14:textId="77777777" w:rsidR="00BD7545" w:rsidRPr="003E3598" w:rsidDel="00937928" w:rsidRDefault="00BD7545" w:rsidP="00BD7545">
            <w:pPr>
              <w:pStyle w:val="ListParagraph"/>
              <w:numPr>
                <w:ilvl w:val="0"/>
                <w:numId w:val="2"/>
              </w:numPr>
              <w:spacing w:line="360" w:lineRule="auto"/>
              <w:ind w:left="1080"/>
              <w:rPr>
                <w:del w:id="136" w:author="Hoang Thi Ha Dieu" w:date="2016-09-28T11:08:00Z"/>
                <w:rFonts w:ascii="Arial" w:hAnsi="Arial" w:cs="Arial"/>
                <w:color w:val="000000" w:themeColor="text1"/>
                <w:sz w:val="20"/>
                <w:szCs w:val="20"/>
                <w:u w:val="single"/>
              </w:rPr>
            </w:pPr>
          </w:p>
          <w:p w14:paraId="468E5474" w14:textId="77777777" w:rsidR="00BD7545" w:rsidRPr="003E3598" w:rsidDel="00937928" w:rsidRDefault="00BD7545" w:rsidP="00BD7545">
            <w:pPr>
              <w:numPr>
                <w:ilvl w:val="0"/>
                <w:numId w:val="2"/>
              </w:numPr>
              <w:spacing w:before="120" w:after="120" w:line="360" w:lineRule="auto"/>
              <w:ind w:left="1080"/>
              <w:jc w:val="both"/>
              <w:rPr>
                <w:del w:id="137" w:author="Hoang Thi Ha Dieu" w:date="2016-09-28T11:08:00Z"/>
                <w:rFonts w:ascii="Arial" w:hAnsi="Arial" w:cs="Arial"/>
                <w:color w:val="000000" w:themeColor="text1"/>
                <w:sz w:val="20"/>
                <w:szCs w:val="20"/>
                <w:u w:val="single"/>
              </w:rPr>
            </w:pPr>
            <w:del w:id="138" w:author="Hoang Thi Ha Dieu" w:date="2016-09-28T11:08:00Z">
              <w:r w:rsidRPr="003E3598" w:rsidDel="00937928">
                <w:rPr>
                  <w:rFonts w:ascii="Arial" w:hAnsi="Arial" w:cs="Arial"/>
                  <w:color w:val="000000" w:themeColor="text1"/>
                  <w:sz w:val="20"/>
                  <w:szCs w:val="20"/>
                  <w:u w:val="single"/>
                </w:rPr>
                <w:delText>Quy trình và kết quả đấu thầu có giá trị từ hai (02) tỷ đồng trở lên;</w:delText>
              </w:r>
            </w:del>
          </w:p>
          <w:p w14:paraId="5D4AC79F" w14:textId="77777777" w:rsidR="00BD7545" w:rsidRPr="003E3598" w:rsidDel="00937928" w:rsidRDefault="00BD7545" w:rsidP="00BD7545">
            <w:pPr>
              <w:numPr>
                <w:ilvl w:val="0"/>
                <w:numId w:val="2"/>
              </w:numPr>
              <w:spacing w:before="120" w:after="120" w:line="360" w:lineRule="auto"/>
              <w:ind w:left="1080"/>
              <w:jc w:val="both"/>
              <w:rPr>
                <w:del w:id="139" w:author="Hoang Thi Ha Dieu" w:date="2016-09-28T11:08:00Z"/>
                <w:rFonts w:ascii="Arial" w:hAnsi="Arial" w:cs="Arial"/>
                <w:color w:val="000000" w:themeColor="text1"/>
                <w:sz w:val="20"/>
                <w:szCs w:val="20"/>
                <w:u w:val="single"/>
              </w:rPr>
            </w:pPr>
            <w:del w:id="140" w:author="Hoang Thi Ha Dieu" w:date="2016-09-28T11:08:00Z">
              <w:r w:rsidRPr="003E3598" w:rsidDel="00937928">
                <w:rPr>
                  <w:rFonts w:ascii="Arial" w:hAnsi="Arial" w:cs="Arial"/>
                  <w:color w:val="000000" w:themeColor="text1"/>
                  <w:sz w:val="20"/>
                  <w:szCs w:val="20"/>
                  <w:u w:val="single"/>
                </w:rPr>
                <w:delText>Hợp đồng bán hàng hóa có giá trị từ hai mươi (20) tỷ đồng trở lên;</w:delText>
              </w:r>
            </w:del>
          </w:p>
          <w:p w14:paraId="18D904AB" w14:textId="77777777" w:rsidR="00BD7545" w:rsidRPr="003E3598" w:rsidDel="00937928" w:rsidRDefault="00BD7545" w:rsidP="00BD7545">
            <w:pPr>
              <w:numPr>
                <w:ilvl w:val="0"/>
                <w:numId w:val="2"/>
              </w:numPr>
              <w:spacing w:before="120" w:after="120" w:line="360" w:lineRule="auto"/>
              <w:ind w:left="1080"/>
              <w:jc w:val="both"/>
              <w:rPr>
                <w:del w:id="141" w:author="Hoang Thi Ha Dieu" w:date="2016-09-28T11:08:00Z"/>
                <w:rFonts w:ascii="Arial" w:hAnsi="Arial" w:cs="Arial"/>
                <w:color w:val="000000" w:themeColor="text1"/>
                <w:sz w:val="20"/>
                <w:szCs w:val="20"/>
                <w:u w:val="single"/>
              </w:rPr>
            </w:pPr>
            <w:del w:id="142" w:author="Hoang Thi Ha Dieu" w:date="2016-09-28T11:08:00Z">
              <w:r w:rsidRPr="003E3598" w:rsidDel="00937928">
                <w:rPr>
                  <w:rFonts w:ascii="Arial" w:hAnsi="Arial" w:cs="Arial"/>
                  <w:color w:val="000000" w:themeColor="text1"/>
                  <w:sz w:val="20"/>
                  <w:szCs w:val="20"/>
                  <w:u w:val="single"/>
                </w:rPr>
                <w:delText>Hợp đồng bán dịch vụ có giá trị từ mười (10) tỷ đồng trở lên;</w:delText>
              </w:r>
            </w:del>
          </w:p>
          <w:p w14:paraId="5894C8CB" w14:textId="77777777" w:rsidR="00BD7545" w:rsidRPr="003E3598" w:rsidDel="00937928" w:rsidRDefault="00BD7545" w:rsidP="00BD7545">
            <w:pPr>
              <w:numPr>
                <w:ilvl w:val="0"/>
                <w:numId w:val="2"/>
              </w:numPr>
              <w:spacing w:before="120" w:after="120" w:line="360" w:lineRule="auto"/>
              <w:ind w:left="1080"/>
              <w:jc w:val="both"/>
              <w:rPr>
                <w:del w:id="143" w:author="Hoang Thi Ha Dieu" w:date="2016-09-28T11:08:00Z"/>
                <w:rFonts w:ascii="Arial" w:hAnsi="Arial" w:cs="Arial"/>
                <w:color w:val="000000" w:themeColor="text1"/>
                <w:sz w:val="20"/>
                <w:szCs w:val="20"/>
                <w:u w:val="single"/>
              </w:rPr>
            </w:pPr>
            <w:del w:id="144" w:author="Hoang Thi Ha Dieu" w:date="2016-09-28T11:08:00Z">
              <w:r w:rsidRPr="003E3598" w:rsidDel="00937928">
                <w:rPr>
                  <w:rFonts w:ascii="Arial" w:hAnsi="Arial" w:cs="Arial"/>
                  <w:color w:val="000000" w:themeColor="text1"/>
                  <w:sz w:val="20"/>
                  <w:szCs w:val="20"/>
                  <w:u w:val="single"/>
                </w:rPr>
                <w:delText>Hợp đồng mua hàng hóa, dịch vụ phục vụ HĐSXKD đã có khách hàng/Hợp đồng đầu ra có giá trị từ hai mươi (20) tỷ đồng trở lên;</w:delText>
              </w:r>
            </w:del>
          </w:p>
          <w:p w14:paraId="5EE8082F" w14:textId="77777777" w:rsidR="00BD7545" w:rsidRPr="003E3598" w:rsidDel="00937928" w:rsidRDefault="00BD7545" w:rsidP="00BD7545">
            <w:pPr>
              <w:numPr>
                <w:ilvl w:val="0"/>
                <w:numId w:val="2"/>
              </w:numPr>
              <w:spacing w:before="120" w:after="120" w:line="360" w:lineRule="auto"/>
              <w:ind w:left="1080"/>
              <w:jc w:val="both"/>
              <w:rPr>
                <w:del w:id="145" w:author="Hoang Thi Ha Dieu" w:date="2016-09-28T11:08:00Z"/>
                <w:rFonts w:ascii="Arial" w:hAnsi="Arial" w:cs="Arial"/>
                <w:color w:val="000000" w:themeColor="text1"/>
                <w:sz w:val="20"/>
                <w:szCs w:val="20"/>
                <w:u w:val="single"/>
              </w:rPr>
            </w:pPr>
            <w:del w:id="146" w:author="Hoang Thi Ha Dieu" w:date="2016-09-28T11:08:00Z">
              <w:r w:rsidRPr="003E3598" w:rsidDel="00937928">
                <w:rPr>
                  <w:rFonts w:ascii="Arial" w:hAnsi="Arial" w:cs="Arial"/>
                  <w:color w:val="000000" w:themeColor="text1"/>
                  <w:sz w:val="20"/>
                  <w:szCs w:val="20"/>
                  <w:u w:val="single"/>
                </w:rPr>
                <w:delText>Hợp đồng mua hàng hóa, dịch vụ phục vụ HĐSXKD chưa có khách hàng/Hợp đồng đầu ra có giá trị  từ năm trăm (500) triệu đồng trở lên;</w:delText>
              </w:r>
            </w:del>
          </w:p>
          <w:p w14:paraId="068ED742" w14:textId="77777777" w:rsidR="00BD7545" w:rsidRPr="003E3598" w:rsidDel="00937928" w:rsidRDefault="00BD7545" w:rsidP="00BD7545">
            <w:pPr>
              <w:numPr>
                <w:ilvl w:val="0"/>
                <w:numId w:val="2"/>
              </w:numPr>
              <w:spacing w:before="120" w:after="120" w:line="360" w:lineRule="auto"/>
              <w:ind w:left="1080"/>
              <w:jc w:val="both"/>
              <w:rPr>
                <w:del w:id="147" w:author="Hoang Thi Ha Dieu" w:date="2016-09-28T11:08:00Z"/>
                <w:rFonts w:ascii="Arial" w:hAnsi="Arial" w:cs="Arial"/>
                <w:color w:val="000000" w:themeColor="text1"/>
                <w:sz w:val="20"/>
                <w:szCs w:val="20"/>
                <w:u w:val="single"/>
              </w:rPr>
            </w:pPr>
            <w:del w:id="148" w:author="Hoang Thi Ha Dieu" w:date="2016-09-28T11:08:00Z">
              <w:r w:rsidRPr="003E3598" w:rsidDel="00937928">
                <w:rPr>
                  <w:rFonts w:ascii="Arial" w:hAnsi="Arial" w:cs="Arial"/>
                  <w:color w:val="000000" w:themeColor="text1"/>
                  <w:sz w:val="20"/>
                  <w:szCs w:val="20"/>
                  <w:u w:val="single"/>
                </w:rPr>
                <w:delText>Mua sắm tài sản cố định ngoài ngân sách đã được Tổng giám đốc tập đoàn phê duyệt hàng năm có giá trị từ hai trăm (200) triệu đồng trở lên;</w:delText>
              </w:r>
            </w:del>
          </w:p>
          <w:p w14:paraId="30E4ACD5" w14:textId="77777777" w:rsidR="00BD7545" w:rsidRPr="003E3598" w:rsidDel="00904534" w:rsidRDefault="00BD7545" w:rsidP="00BD7545">
            <w:pPr>
              <w:numPr>
                <w:ilvl w:val="0"/>
                <w:numId w:val="2"/>
              </w:numPr>
              <w:spacing w:before="120" w:after="120" w:line="360" w:lineRule="auto"/>
              <w:ind w:left="1080"/>
              <w:jc w:val="both"/>
              <w:rPr>
                <w:del w:id="149" w:author="Hoang Thi Ha Dieu" w:date="2016-09-28T11:11:00Z"/>
                <w:rFonts w:ascii="Arial" w:hAnsi="Arial" w:cs="Arial"/>
                <w:color w:val="000000" w:themeColor="text1"/>
                <w:sz w:val="20"/>
                <w:szCs w:val="20"/>
                <w:u w:val="single"/>
              </w:rPr>
            </w:pPr>
            <w:del w:id="150" w:author="Hoang Thi Ha Dieu" w:date="2016-09-28T11:11:00Z">
              <w:r w:rsidRPr="003E3598" w:rsidDel="00904534">
                <w:rPr>
                  <w:rFonts w:ascii="Arial" w:hAnsi="Arial" w:cs="Arial"/>
                  <w:color w:val="000000" w:themeColor="text1"/>
                  <w:sz w:val="20"/>
                  <w:szCs w:val="20"/>
                  <w:u w:val="single"/>
                </w:rPr>
                <w:delText>Thanh lý hàng tồn kho của công ty có giá trị từ một (01) tỷ đồng trở lên</w:delText>
              </w:r>
            </w:del>
          </w:p>
          <w:p w14:paraId="4FC74783" w14:textId="77777777" w:rsidR="00BD7545" w:rsidRPr="003E3598" w:rsidRDefault="00BD7545" w:rsidP="00BD7545">
            <w:pPr>
              <w:numPr>
                <w:ilvl w:val="0"/>
                <w:numId w:val="2"/>
              </w:numPr>
              <w:spacing w:before="120" w:after="120" w:line="360" w:lineRule="auto"/>
              <w:ind w:left="1080"/>
              <w:jc w:val="both"/>
              <w:rPr>
                <w:ins w:id="151" w:author="Hoang Thi Ha Dieu" w:date="2016-09-28T11:11:00Z"/>
                <w:rFonts w:ascii="Arial" w:hAnsi="Arial" w:cs="Arial"/>
                <w:color w:val="000000" w:themeColor="text1"/>
                <w:sz w:val="20"/>
                <w:szCs w:val="20"/>
                <w:u w:val="single"/>
              </w:rPr>
            </w:pPr>
          </w:p>
          <w:p w14:paraId="2B0F4827" w14:textId="77777777" w:rsidR="00BD7545" w:rsidRPr="0023099E" w:rsidRDefault="00BD7545" w:rsidP="00BD7545">
            <w:pPr>
              <w:numPr>
                <w:ilvl w:val="0"/>
                <w:numId w:val="2"/>
              </w:numPr>
              <w:spacing w:before="120" w:after="120" w:line="360" w:lineRule="auto"/>
              <w:ind w:left="1080"/>
              <w:jc w:val="both"/>
              <w:rPr>
                <w:ins w:id="152" w:author="Hoang Thi Ha Dieu" w:date="2016-09-28T11:11:00Z"/>
                <w:rFonts w:ascii="Arial" w:hAnsi="Arial" w:cs="Arial"/>
                <w:color w:val="000000" w:themeColor="text1"/>
                <w:sz w:val="20"/>
                <w:szCs w:val="20"/>
              </w:rPr>
            </w:pPr>
            <w:r w:rsidRPr="003E3598">
              <w:rPr>
                <w:rFonts w:ascii="Arial" w:hAnsi="Arial" w:cs="Arial"/>
                <w:color w:val="000000" w:themeColor="text1"/>
                <w:sz w:val="20"/>
                <w:szCs w:val="20"/>
              </w:rPr>
              <w:t>Xóa nợ xấu không thể thu hồi;</w:t>
            </w:r>
          </w:p>
          <w:p w14:paraId="044FD8AA" w14:textId="77777777" w:rsidR="00BD7545" w:rsidRPr="0023099E" w:rsidDel="00904534" w:rsidRDefault="00BD7545" w:rsidP="00BD7545">
            <w:pPr>
              <w:numPr>
                <w:ilvl w:val="0"/>
                <w:numId w:val="2"/>
              </w:numPr>
              <w:spacing w:before="120" w:after="120" w:line="360" w:lineRule="auto"/>
              <w:ind w:left="1080"/>
              <w:jc w:val="both"/>
              <w:rPr>
                <w:del w:id="153" w:author="Hoang Thi Ha Dieu" w:date="2016-09-28T11:12:00Z"/>
                <w:rFonts w:ascii="Arial" w:hAnsi="Arial" w:cs="Arial"/>
                <w:color w:val="FF0000"/>
                <w:sz w:val="20"/>
                <w:szCs w:val="20"/>
                <w:u w:val="single"/>
              </w:rPr>
            </w:pPr>
            <w:ins w:id="154" w:author="Hoang Thi Ha Dieu" w:date="2016-09-28T11:12:00Z">
              <w:r w:rsidRPr="0023099E">
                <w:rPr>
                  <w:rFonts w:ascii="Arial" w:hAnsi="Arial" w:cs="Arial"/>
                  <w:color w:val="FF0000"/>
                  <w:sz w:val="20"/>
                  <w:szCs w:val="20"/>
                  <w:u w:val="single"/>
                </w:rPr>
                <w:t>Hợp đồng/ khế ước vay vốn/bảo lãnh/thế chấp (kèm phương ánva y) có giá trị trên 10 tỷ đồng</w:t>
              </w:r>
              <w:r w:rsidRPr="0023099E" w:rsidDel="00904534">
                <w:rPr>
                  <w:rFonts w:ascii="Arial" w:hAnsi="Arial" w:cs="Arial"/>
                  <w:color w:val="FF0000"/>
                  <w:sz w:val="20"/>
                  <w:szCs w:val="20"/>
                  <w:u w:val="single"/>
                </w:rPr>
                <w:t xml:space="preserve"> </w:t>
              </w:r>
            </w:ins>
            <w:del w:id="155" w:author="Hoang Thi Ha Dieu" w:date="2016-09-28T11:12:00Z">
              <w:r w:rsidRPr="0023099E" w:rsidDel="00904534">
                <w:rPr>
                  <w:rFonts w:ascii="Arial" w:hAnsi="Arial" w:cs="Arial"/>
                  <w:color w:val="FF0000"/>
                  <w:sz w:val="20"/>
                  <w:szCs w:val="20"/>
                  <w:u w:val="single"/>
                </w:rPr>
                <w:delText>Hợp đồng tín dụng, vay vốn từ hai mươi (20) tỷ đồng trở lên;</w:delText>
              </w:r>
            </w:del>
          </w:p>
          <w:p w14:paraId="063792BB" w14:textId="77777777" w:rsidR="00BD7545" w:rsidRPr="003E3598" w:rsidDel="00904534" w:rsidRDefault="00BD7545" w:rsidP="00BD7545">
            <w:pPr>
              <w:numPr>
                <w:ilvl w:val="0"/>
                <w:numId w:val="2"/>
              </w:numPr>
              <w:spacing w:before="120" w:after="120" w:line="360" w:lineRule="auto"/>
              <w:ind w:left="1080"/>
              <w:jc w:val="both"/>
              <w:rPr>
                <w:del w:id="156" w:author="Hoang Thi Ha Dieu" w:date="2016-09-28T11:12:00Z"/>
                <w:rFonts w:ascii="Arial" w:hAnsi="Arial" w:cs="Arial"/>
                <w:color w:val="000000" w:themeColor="text1"/>
                <w:sz w:val="20"/>
                <w:szCs w:val="20"/>
              </w:rPr>
            </w:pPr>
            <w:del w:id="157" w:author="Hoang Thi Ha Dieu" w:date="2016-09-28T11:12:00Z">
              <w:r w:rsidRPr="003E3598" w:rsidDel="00904534">
                <w:rPr>
                  <w:rFonts w:ascii="Arial" w:hAnsi="Arial" w:cs="Arial"/>
                  <w:color w:val="000000" w:themeColor="text1"/>
                  <w:sz w:val="20"/>
                  <w:szCs w:val="20"/>
                </w:rPr>
                <w:delText>Hợp đồng thế chấp, cầm cố, bảo lãnh tài sản theo Hợp đồng tín dụng có giá trị từ hai mươi (20) tỷ đồng trở lên;</w:delText>
              </w:r>
            </w:del>
          </w:p>
          <w:p w14:paraId="1D04C06A"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p>
          <w:p w14:paraId="5A5669FD" w14:textId="77777777" w:rsidR="00BD7545" w:rsidRDefault="00BD7545" w:rsidP="00BD7545">
            <w:pPr>
              <w:spacing w:line="360" w:lineRule="auto"/>
              <w:rPr>
                <w:rFonts w:ascii="Arial" w:hAnsi="Arial" w:cs="Arial"/>
                <w:color w:val="000000" w:themeColor="text1"/>
                <w:sz w:val="20"/>
                <w:szCs w:val="20"/>
              </w:rPr>
            </w:pPr>
          </w:p>
          <w:p w14:paraId="402CF3B0" w14:textId="77777777" w:rsidR="00BD7545" w:rsidRPr="003E3598" w:rsidRDefault="00BD7545" w:rsidP="00BD7545">
            <w:pPr>
              <w:spacing w:line="360" w:lineRule="auto"/>
              <w:rPr>
                <w:rFonts w:ascii="Arial" w:hAnsi="Arial" w:cs="Arial"/>
                <w:color w:val="000000" w:themeColor="text1"/>
                <w:sz w:val="20"/>
                <w:szCs w:val="20"/>
              </w:rPr>
            </w:pPr>
          </w:p>
          <w:p w14:paraId="178D8C8B"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Toàn bộ các hợp đồng thế chấp, cầm cố, bảo lãnh tài sản không theo Hợp đồng tín dụng</w:t>
            </w:r>
          </w:p>
          <w:p w14:paraId="2C556FAA" w14:textId="77777777" w:rsidR="00BD7545" w:rsidRPr="003E3598" w:rsidRDefault="00BD7545" w:rsidP="00BD7545">
            <w:pPr>
              <w:numPr>
                <w:ilvl w:val="0"/>
                <w:numId w:val="2"/>
              </w:numPr>
              <w:spacing w:before="120" w:after="120" w:line="360" w:lineRule="auto"/>
              <w:ind w:left="1080"/>
              <w:jc w:val="both"/>
              <w:rPr>
                <w:rFonts w:ascii="Arial" w:hAnsi="Arial" w:cs="Arial"/>
                <w:color w:val="000000" w:themeColor="text1"/>
                <w:sz w:val="20"/>
                <w:szCs w:val="20"/>
              </w:rPr>
            </w:pPr>
            <w:r w:rsidRPr="003E3598">
              <w:rPr>
                <w:rFonts w:ascii="Arial" w:hAnsi="Arial" w:cs="Arial"/>
                <w:color w:val="000000" w:themeColor="text1"/>
                <w:sz w:val="20"/>
                <w:szCs w:val="20"/>
              </w:rPr>
              <w:t>Toàn bộ các hợp đồng cho vay vốn và đầu tư tài chính ngắn hạn (đã trừ phần tiền gửi kỳ hạn tại Ngân hàng);</w:t>
            </w:r>
          </w:p>
          <w:p w14:paraId="64A984F4" w14:textId="77777777" w:rsidR="00BD7545" w:rsidRPr="005C2747" w:rsidRDefault="00BD7545" w:rsidP="00BD7545">
            <w:pPr>
              <w:pStyle w:val="ListParagraph"/>
              <w:numPr>
                <w:ilvl w:val="0"/>
                <w:numId w:val="2"/>
              </w:numPr>
              <w:spacing w:line="360" w:lineRule="auto"/>
              <w:ind w:left="1069"/>
              <w:rPr>
                <w:rFonts w:ascii="Arial" w:hAnsi="Arial" w:cs="Arial"/>
                <w:color w:val="000000" w:themeColor="text1"/>
                <w:sz w:val="20"/>
                <w:szCs w:val="20"/>
              </w:rPr>
            </w:pPr>
            <w:r w:rsidRPr="003E3598">
              <w:rPr>
                <w:rFonts w:ascii="Arial" w:hAnsi="Arial" w:cs="Arial"/>
                <w:color w:val="000000" w:themeColor="text1"/>
                <w:sz w:val="20"/>
                <w:szCs w:val="20"/>
              </w:rPr>
              <w:t>Toàn bộ các hợp đồng hợp tác đầu tư;</w:t>
            </w:r>
          </w:p>
          <w:p w14:paraId="565E6752" w14:textId="77777777" w:rsidR="00BD7545" w:rsidRPr="00166F00" w:rsidRDefault="00BD7545" w:rsidP="00BD7545">
            <w:pPr>
              <w:pStyle w:val="ListParagraph"/>
              <w:spacing w:line="360" w:lineRule="auto"/>
              <w:ind w:left="1069"/>
              <w:rPr>
                <w:rFonts w:ascii="Arial" w:hAnsi="Arial" w:cs="Arial"/>
                <w:color w:val="000000" w:themeColor="text1"/>
                <w:sz w:val="20"/>
                <w:szCs w:val="20"/>
              </w:rPr>
            </w:pPr>
          </w:p>
          <w:p w14:paraId="7EAE9717" w14:textId="77777777" w:rsidR="00BD7545" w:rsidRDefault="00BD7545" w:rsidP="00BD7545">
            <w:pPr>
              <w:pStyle w:val="ListParagraph"/>
              <w:numPr>
                <w:ilvl w:val="0"/>
                <w:numId w:val="2"/>
              </w:numPr>
              <w:spacing w:line="360" w:lineRule="auto"/>
              <w:ind w:left="1069"/>
              <w:rPr>
                <w:rFonts w:ascii="Arial" w:hAnsi="Arial" w:cs="Arial"/>
                <w:color w:val="FF0000"/>
                <w:sz w:val="20"/>
                <w:szCs w:val="20"/>
              </w:rPr>
              <w:pPrChange w:id="158" w:author="Hoang Thi Ha Dieu" w:date="2016-09-28T11:13:00Z">
                <w:pPr/>
              </w:pPrChange>
            </w:pPr>
            <w:ins w:id="159" w:author="Hoang Thi Ha Dieu" w:date="2016-09-28T11:12:00Z">
              <w:r w:rsidRPr="00166F00">
                <w:rPr>
                  <w:rFonts w:ascii="Arial" w:hAnsi="Arial" w:cs="Arial"/>
                  <w:color w:val="FF0000"/>
                  <w:sz w:val="20"/>
                  <w:szCs w:val="20"/>
                  <w:u w:val="single"/>
                  <w:rPrChange w:id="160" w:author="Hoang Thi Ha Dieu" w:date="2016-09-28T11:12:00Z">
                    <w:rPr/>
                  </w:rPrChange>
                </w:rPr>
                <w:t>Giao dịch/ hợp đồng liên danh với đơn vị thành viên</w:t>
              </w:r>
              <w:r w:rsidRPr="00166F00">
                <w:rPr>
                  <w:rFonts w:ascii="Arial" w:hAnsi="Arial" w:cs="Arial"/>
                  <w:color w:val="FF0000"/>
                  <w:sz w:val="20"/>
                  <w:szCs w:val="20"/>
                  <w:rPrChange w:id="161" w:author="Hoang Thi Ha Dieu" w:date="2016-09-28T11:12:00Z">
                    <w:rPr/>
                  </w:rPrChange>
                </w:rPr>
                <w:t>.</w:t>
              </w:r>
            </w:ins>
          </w:p>
          <w:p w14:paraId="40ADB3D4" w14:textId="77777777" w:rsidR="00B21A62" w:rsidRPr="004A4829" w:rsidRDefault="00B21A62" w:rsidP="004A4829">
            <w:pPr>
              <w:pStyle w:val="Heading1"/>
              <w:spacing w:before="180" w:after="180" w:line="360" w:lineRule="auto"/>
              <w:outlineLvl w:val="0"/>
              <w:rPr>
                <w:rFonts w:ascii="Arial" w:hAnsi="Arial" w:cs="Arial"/>
                <w:b/>
                <w:color w:val="auto"/>
                <w:sz w:val="20"/>
                <w:szCs w:val="20"/>
              </w:rPr>
            </w:pPr>
          </w:p>
        </w:tc>
        <w:tc>
          <w:tcPr>
            <w:tcW w:w="3087" w:type="dxa"/>
          </w:tcPr>
          <w:p w14:paraId="62D8B391" w14:textId="4EB82A56" w:rsidR="00B21A62" w:rsidRPr="004100E3" w:rsidRDefault="00B43061" w:rsidP="00B43061">
            <w:pPr>
              <w:keepNext/>
              <w:spacing w:line="360" w:lineRule="auto"/>
              <w:jc w:val="both"/>
              <w:outlineLvl w:val="0"/>
              <w:rPr>
                <w:rFonts w:ascii="Arial" w:eastAsia="Times New Roman" w:hAnsi="Arial" w:cs="Arial"/>
                <w:bCs/>
                <w:kern w:val="32"/>
                <w:sz w:val="20"/>
                <w:szCs w:val="20"/>
              </w:rPr>
            </w:pPr>
            <w:r w:rsidRPr="004100E3">
              <w:rPr>
                <w:rFonts w:ascii="Arial" w:eastAsia="Times New Roman" w:hAnsi="Arial" w:cs="Arial"/>
                <w:sz w:val="20"/>
                <w:szCs w:val="20"/>
              </w:rPr>
              <w:lastRenderedPageBreak/>
              <w:t>Thay đổi cho phù hợp với Quy chế quản trị và quy chế chủ tịch. Chỉ quy định việc trình những nội dung thuộc thẩm quyền của Chủ tịch Công ty. Các nội dung trình thuộc thẩm quyền của TGĐ Tập đoàn và HĐQT Tập đoàn được đẩy xuống các khoản còn lại.</w:t>
            </w:r>
          </w:p>
        </w:tc>
      </w:tr>
      <w:tr w:rsidR="004100E3" w:rsidRPr="004100E3" w14:paraId="3872B284" w14:textId="3F3A47D0" w:rsidTr="00FA7587">
        <w:tc>
          <w:tcPr>
            <w:tcW w:w="11515" w:type="dxa"/>
            <w:gridSpan w:val="2"/>
          </w:tcPr>
          <w:p w14:paraId="144F1203" w14:textId="3BCF0CC4" w:rsidR="004100E3" w:rsidRPr="004100E3" w:rsidRDefault="004100E3" w:rsidP="008728C6">
            <w:pPr>
              <w:tabs>
                <w:tab w:val="left" w:pos="307"/>
              </w:tabs>
              <w:spacing w:before="60" w:after="60" w:line="264" w:lineRule="auto"/>
              <w:jc w:val="both"/>
              <w:rPr>
                <w:rFonts w:ascii="Arial" w:hAnsi="Arial" w:cs="Arial"/>
                <w:sz w:val="20"/>
                <w:szCs w:val="20"/>
              </w:rPr>
            </w:pPr>
            <w:r w:rsidRPr="004100E3">
              <w:rPr>
                <w:rFonts w:ascii="Arial" w:eastAsia="Times New Roman" w:hAnsi="Arial" w:cs="Arial"/>
                <w:b/>
                <w:bCs/>
                <w:kern w:val="32"/>
                <w:sz w:val="20"/>
                <w:szCs w:val="20"/>
              </w:rPr>
              <w:lastRenderedPageBreak/>
              <w:t xml:space="preserve">ĐIỀU 8. NGHĨA VỤ </w:t>
            </w:r>
          </w:p>
        </w:tc>
        <w:tc>
          <w:tcPr>
            <w:tcW w:w="3087" w:type="dxa"/>
          </w:tcPr>
          <w:p w14:paraId="39E1CAA2" w14:textId="77777777" w:rsidR="004100E3" w:rsidRPr="004100E3" w:rsidRDefault="004100E3" w:rsidP="008728C6">
            <w:pPr>
              <w:tabs>
                <w:tab w:val="left" w:pos="307"/>
              </w:tabs>
              <w:spacing w:line="264" w:lineRule="auto"/>
              <w:jc w:val="both"/>
              <w:rPr>
                <w:rFonts w:ascii="Arial" w:eastAsia="Times New Roman" w:hAnsi="Arial" w:cs="Arial"/>
                <w:b/>
                <w:bCs/>
                <w:kern w:val="32"/>
                <w:sz w:val="20"/>
                <w:szCs w:val="20"/>
              </w:rPr>
            </w:pPr>
          </w:p>
        </w:tc>
      </w:tr>
      <w:tr w:rsidR="004100E3" w:rsidRPr="004100E3" w14:paraId="339F1BB5" w14:textId="26277B0D" w:rsidTr="00FA7587">
        <w:tc>
          <w:tcPr>
            <w:tcW w:w="5755" w:type="dxa"/>
          </w:tcPr>
          <w:p w14:paraId="53A899A2" w14:textId="212D4A98" w:rsidR="005C544D" w:rsidRPr="005C544D" w:rsidRDefault="005C544D" w:rsidP="005C544D">
            <w:pPr>
              <w:tabs>
                <w:tab w:val="num" w:pos="2160"/>
              </w:tabs>
              <w:spacing w:before="180" w:after="180" w:line="360" w:lineRule="auto"/>
              <w:ind w:left="540" w:hanging="540"/>
              <w:jc w:val="both"/>
              <w:rPr>
                <w:rFonts w:ascii="Arial" w:hAnsi="Arial" w:cs="Arial"/>
                <w:b/>
                <w:sz w:val="20"/>
                <w:szCs w:val="20"/>
              </w:rPr>
            </w:pPr>
            <w:r w:rsidRPr="005C544D">
              <w:rPr>
                <w:rFonts w:ascii="Arial" w:hAnsi="Arial" w:cs="Arial"/>
                <w:sz w:val="20"/>
                <w:szCs w:val="20"/>
              </w:rPr>
              <w:t>2</w:t>
            </w:r>
            <w:r>
              <w:rPr>
                <w:rFonts w:ascii="Arial" w:hAnsi="Arial" w:cs="Arial"/>
                <w:sz w:val="20"/>
                <w:szCs w:val="20"/>
              </w:rPr>
              <w:t xml:space="preserve">.  </w:t>
            </w:r>
            <w:r w:rsidRPr="005C544D">
              <w:rPr>
                <w:rFonts w:ascii="Arial" w:hAnsi="Arial" w:cs="Arial"/>
                <w:sz w:val="20"/>
                <w:szCs w:val="20"/>
              </w:rPr>
              <w:t>Báo cáo</w:t>
            </w:r>
            <w:r w:rsidRPr="005C544D">
              <w:rPr>
                <w:rFonts w:ascii="Arial" w:hAnsi="Arial" w:cs="Arial"/>
                <w:b/>
                <w:sz w:val="20"/>
                <w:szCs w:val="20"/>
              </w:rPr>
              <w:t>:</w:t>
            </w:r>
          </w:p>
          <w:p w14:paraId="061AACDA" w14:textId="08948088" w:rsidR="005C544D" w:rsidRPr="005C544D" w:rsidRDefault="005C544D" w:rsidP="005C544D">
            <w:pPr>
              <w:tabs>
                <w:tab w:val="left" w:pos="540"/>
              </w:tabs>
              <w:spacing w:before="180" w:after="180" w:line="360" w:lineRule="auto"/>
              <w:jc w:val="both"/>
              <w:rPr>
                <w:rFonts w:ascii="Arial" w:hAnsi="Arial" w:cs="Arial"/>
                <w:sz w:val="20"/>
                <w:szCs w:val="20"/>
              </w:rPr>
            </w:pPr>
            <w:r w:rsidRPr="005C544D">
              <w:rPr>
                <w:rFonts w:ascii="Arial" w:hAnsi="Arial" w:cs="Arial"/>
                <w:sz w:val="20"/>
                <w:szCs w:val="20"/>
              </w:rPr>
              <w:t>(a) Báo cáo định kỳ</w:t>
            </w:r>
          </w:p>
          <w:p w14:paraId="4865E83C" w14:textId="77777777" w:rsidR="005C544D" w:rsidRPr="005C544D" w:rsidRDefault="005C544D" w:rsidP="005C544D">
            <w:pPr>
              <w:spacing w:before="180" w:after="180" w:line="360" w:lineRule="auto"/>
              <w:ind w:left="540"/>
              <w:jc w:val="both"/>
              <w:rPr>
                <w:rFonts w:ascii="Arial" w:hAnsi="Arial" w:cs="Arial"/>
                <w:sz w:val="20"/>
                <w:szCs w:val="20"/>
              </w:rPr>
            </w:pPr>
            <w:r w:rsidRPr="005C544D">
              <w:rPr>
                <w:rFonts w:ascii="Arial" w:hAnsi="Arial" w:cs="Arial"/>
                <w:sz w:val="20"/>
                <w:szCs w:val="20"/>
              </w:rPr>
              <w:t>Theo định kỳ, Tổng giám đốc Công ty báo cáo mọi hoạt động của Công ty lên Chủ tịch công ty và Tổng giám đốc tập đoàn bằng văn bản, đề xuất những vấn đề cần phải giải quyết (nếu có) để Chủ tịch công ty và Tổng giám đốc tập đoàn xem xét quyết định, trong đó:</w:t>
            </w:r>
          </w:p>
          <w:p w14:paraId="233738FD" w14:textId="683B387D" w:rsidR="004100E3" w:rsidRPr="004100E3" w:rsidRDefault="005C544D" w:rsidP="008728C6">
            <w:pPr>
              <w:tabs>
                <w:tab w:val="left" w:pos="307"/>
              </w:tabs>
              <w:spacing w:before="60" w:after="60" w:line="264" w:lineRule="auto"/>
              <w:jc w:val="both"/>
              <w:rPr>
                <w:rFonts w:ascii="Arial" w:eastAsia="Times New Roman" w:hAnsi="Arial" w:cs="Arial"/>
                <w:sz w:val="20"/>
                <w:szCs w:val="20"/>
              </w:rPr>
            </w:pPr>
            <w:r w:rsidRPr="005C544D">
              <w:rPr>
                <w:rFonts w:ascii="Arial" w:eastAsia="Times New Roman" w:hAnsi="Arial" w:cs="Arial"/>
                <w:sz w:val="20"/>
                <w:szCs w:val="20"/>
              </w:rPr>
              <w:t>……..</w:t>
            </w:r>
          </w:p>
        </w:tc>
        <w:tc>
          <w:tcPr>
            <w:tcW w:w="5760" w:type="dxa"/>
          </w:tcPr>
          <w:p w14:paraId="67F79609" w14:textId="34FADF6D" w:rsidR="00BD7BDC" w:rsidRPr="00BD7BDC" w:rsidRDefault="00BD7BDC" w:rsidP="00BD7BDC">
            <w:pPr>
              <w:tabs>
                <w:tab w:val="num" w:pos="2160"/>
              </w:tabs>
              <w:spacing w:before="180" w:after="180" w:line="360" w:lineRule="auto"/>
              <w:ind w:left="540" w:hanging="540"/>
              <w:jc w:val="both"/>
              <w:rPr>
                <w:rFonts w:ascii="Arial" w:hAnsi="Arial" w:cs="Arial"/>
                <w:b/>
                <w:sz w:val="20"/>
                <w:szCs w:val="20"/>
              </w:rPr>
            </w:pPr>
            <w:r w:rsidRPr="00BD7BDC">
              <w:rPr>
                <w:rFonts w:ascii="Arial" w:hAnsi="Arial" w:cs="Arial"/>
                <w:sz w:val="20"/>
                <w:szCs w:val="20"/>
              </w:rPr>
              <w:t>2.  Báo cáo</w:t>
            </w:r>
            <w:r w:rsidRPr="00BD7BDC">
              <w:rPr>
                <w:rFonts w:ascii="Arial" w:hAnsi="Arial" w:cs="Arial"/>
                <w:b/>
                <w:sz w:val="20"/>
                <w:szCs w:val="20"/>
              </w:rPr>
              <w:t>:</w:t>
            </w:r>
          </w:p>
          <w:p w14:paraId="2043BD06" w14:textId="2DD8ECF3" w:rsidR="00BD7BDC" w:rsidRPr="00BD7BDC" w:rsidRDefault="00BD7BDC" w:rsidP="00BD7BDC">
            <w:pPr>
              <w:tabs>
                <w:tab w:val="left" w:pos="540"/>
              </w:tabs>
              <w:spacing w:before="180" w:after="180" w:line="360" w:lineRule="auto"/>
              <w:jc w:val="both"/>
              <w:rPr>
                <w:rFonts w:ascii="Arial" w:hAnsi="Arial" w:cs="Arial"/>
                <w:sz w:val="20"/>
                <w:szCs w:val="20"/>
              </w:rPr>
            </w:pPr>
            <w:r w:rsidRPr="00BD7BDC">
              <w:rPr>
                <w:rFonts w:ascii="Arial" w:hAnsi="Arial" w:cs="Arial"/>
                <w:sz w:val="20"/>
                <w:szCs w:val="20"/>
              </w:rPr>
              <w:t>(a) Báo cáo định kỳ</w:t>
            </w:r>
          </w:p>
          <w:p w14:paraId="76070116" w14:textId="0ACD3471" w:rsidR="004100E3" w:rsidRPr="00BD7BDC" w:rsidRDefault="00BD7BDC" w:rsidP="00BD7BDC">
            <w:pPr>
              <w:spacing w:before="60" w:after="60" w:line="264" w:lineRule="auto"/>
              <w:jc w:val="both"/>
              <w:rPr>
                <w:rFonts w:ascii="Arial" w:hAnsi="Arial" w:cs="Arial"/>
                <w:sz w:val="20"/>
                <w:szCs w:val="20"/>
              </w:rPr>
            </w:pPr>
            <w:r w:rsidRPr="00BD7BDC">
              <w:rPr>
                <w:rFonts w:ascii="Arial" w:hAnsi="Arial" w:cs="Arial"/>
                <w:sz w:val="20"/>
                <w:szCs w:val="20"/>
              </w:rPr>
              <w:t>Theo định kỳ, Tổng giám đốc Công ty báo cáo mọi hoạt động của Công ty lên Chủ tịch công ty và Hội đồng quản trị/Tổng giám đốc tập đoàn và các ban chuyên môn bằng văn bản, đề xuất những vấn đề cần phải giải quyết (nếu có) để Chủ tịch công ty và Tập đoàn</w:t>
            </w:r>
            <w:r w:rsidRPr="00BD7BDC" w:rsidDel="004A043D">
              <w:rPr>
                <w:rFonts w:ascii="Arial" w:hAnsi="Arial" w:cs="Arial"/>
                <w:sz w:val="20"/>
                <w:szCs w:val="20"/>
              </w:rPr>
              <w:t xml:space="preserve"> </w:t>
            </w:r>
            <w:r w:rsidRPr="00BD7BDC">
              <w:rPr>
                <w:rFonts w:ascii="Arial" w:hAnsi="Arial" w:cs="Arial"/>
                <w:sz w:val="20"/>
                <w:szCs w:val="20"/>
              </w:rPr>
              <w:t>xem xét quyết định, trong đó:</w:t>
            </w:r>
          </w:p>
          <w:p w14:paraId="1891FCE2" w14:textId="5E94157C" w:rsidR="00BD7BDC" w:rsidRPr="004100E3" w:rsidRDefault="00BD7BDC" w:rsidP="00BD7BDC">
            <w:pPr>
              <w:spacing w:before="60" w:after="60" w:line="264" w:lineRule="auto"/>
              <w:jc w:val="both"/>
              <w:rPr>
                <w:rFonts w:ascii="Arial" w:hAnsi="Arial" w:cs="Arial"/>
                <w:sz w:val="20"/>
                <w:szCs w:val="20"/>
              </w:rPr>
            </w:pPr>
            <w:r w:rsidRPr="00BD7BDC">
              <w:rPr>
                <w:rFonts w:ascii="Arial" w:hAnsi="Arial" w:cs="Arial"/>
                <w:sz w:val="20"/>
                <w:szCs w:val="20"/>
              </w:rPr>
              <w:t>……..</w:t>
            </w:r>
          </w:p>
        </w:tc>
        <w:tc>
          <w:tcPr>
            <w:tcW w:w="3087" w:type="dxa"/>
          </w:tcPr>
          <w:p w14:paraId="53A85F2A" w14:textId="77777777" w:rsidR="004100E3" w:rsidRPr="004100E3" w:rsidRDefault="004100E3" w:rsidP="00C43634">
            <w:pPr>
              <w:tabs>
                <w:tab w:val="num" w:pos="2160"/>
              </w:tabs>
              <w:spacing w:line="264" w:lineRule="auto"/>
              <w:ind w:left="540" w:hanging="540"/>
              <w:jc w:val="both"/>
              <w:rPr>
                <w:rFonts w:ascii="Arial" w:eastAsia="Times New Roman" w:hAnsi="Arial" w:cs="Arial"/>
                <w:sz w:val="20"/>
                <w:szCs w:val="20"/>
              </w:rPr>
            </w:pPr>
          </w:p>
        </w:tc>
      </w:tr>
      <w:tr w:rsidR="004100E3" w:rsidRPr="004100E3" w14:paraId="25EC9A6C" w14:textId="7D57A5FF" w:rsidTr="00FA7587">
        <w:tc>
          <w:tcPr>
            <w:tcW w:w="11515" w:type="dxa"/>
            <w:gridSpan w:val="2"/>
          </w:tcPr>
          <w:p w14:paraId="0724B2D0" w14:textId="20A1F693" w:rsidR="004100E3" w:rsidRPr="004100E3" w:rsidRDefault="004100E3" w:rsidP="008728C6">
            <w:pPr>
              <w:keepNext/>
              <w:tabs>
                <w:tab w:val="left" w:pos="307"/>
              </w:tabs>
              <w:spacing w:before="60" w:after="60" w:line="264" w:lineRule="auto"/>
              <w:outlineLvl w:val="0"/>
              <w:rPr>
                <w:rFonts w:ascii="Arial" w:hAnsi="Arial" w:cs="Arial"/>
                <w:sz w:val="20"/>
                <w:szCs w:val="20"/>
              </w:rPr>
            </w:pPr>
            <w:r w:rsidRPr="004100E3">
              <w:rPr>
                <w:rFonts w:ascii="Arial" w:eastAsia="Times New Roman" w:hAnsi="Arial" w:cs="Arial"/>
                <w:b/>
                <w:bCs/>
                <w:kern w:val="32"/>
                <w:sz w:val="20"/>
                <w:szCs w:val="20"/>
              </w:rPr>
              <w:t>ĐIỀU 1</w:t>
            </w:r>
            <w:r w:rsidRPr="004100E3">
              <w:rPr>
                <w:rFonts w:ascii="Arial" w:eastAsia="Times New Roman" w:hAnsi="Arial" w:cs="Arial"/>
                <w:b/>
                <w:bCs/>
                <w:kern w:val="32"/>
                <w:sz w:val="20"/>
                <w:szCs w:val="20"/>
                <w:lang w:val="vi-VN"/>
              </w:rPr>
              <w:t>0</w:t>
            </w:r>
            <w:r w:rsidRPr="004100E3">
              <w:rPr>
                <w:rFonts w:ascii="Arial" w:eastAsia="Times New Roman" w:hAnsi="Arial" w:cs="Arial"/>
                <w:b/>
                <w:bCs/>
                <w:kern w:val="32"/>
                <w:sz w:val="20"/>
                <w:szCs w:val="20"/>
              </w:rPr>
              <w:t>. TỪ NHIỆM, MIỄN NHIỆM, BÃI NHIỆM</w:t>
            </w:r>
          </w:p>
        </w:tc>
        <w:tc>
          <w:tcPr>
            <w:tcW w:w="3087" w:type="dxa"/>
          </w:tcPr>
          <w:p w14:paraId="26881C60" w14:textId="77777777" w:rsidR="004100E3" w:rsidRPr="004100E3" w:rsidRDefault="004100E3" w:rsidP="008728C6">
            <w:pPr>
              <w:keepNext/>
              <w:tabs>
                <w:tab w:val="left" w:pos="307"/>
              </w:tabs>
              <w:spacing w:line="264" w:lineRule="auto"/>
              <w:outlineLvl w:val="0"/>
              <w:rPr>
                <w:rFonts w:ascii="Arial" w:eastAsia="Times New Roman" w:hAnsi="Arial" w:cs="Arial"/>
                <w:b/>
                <w:bCs/>
                <w:kern w:val="32"/>
                <w:sz w:val="20"/>
                <w:szCs w:val="20"/>
              </w:rPr>
            </w:pPr>
          </w:p>
        </w:tc>
      </w:tr>
      <w:tr w:rsidR="0065286F" w:rsidRPr="004100E3" w14:paraId="3A6DD96C" w14:textId="77777777" w:rsidTr="00FA7587">
        <w:tc>
          <w:tcPr>
            <w:tcW w:w="5755" w:type="dxa"/>
          </w:tcPr>
          <w:p w14:paraId="73893234" w14:textId="77777777" w:rsidR="0065286F" w:rsidRPr="00D41E06" w:rsidRDefault="0065286F" w:rsidP="0065286F">
            <w:pPr>
              <w:tabs>
                <w:tab w:val="left" w:pos="540"/>
              </w:tabs>
              <w:spacing w:before="180" w:after="180" w:line="360" w:lineRule="auto"/>
              <w:ind w:left="540" w:hanging="540"/>
              <w:jc w:val="both"/>
              <w:rPr>
                <w:rFonts w:ascii="Arial" w:hAnsi="Arial" w:cs="Arial"/>
                <w:sz w:val="20"/>
                <w:szCs w:val="20"/>
              </w:rPr>
            </w:pPr>
            <w:r w:rsidRPr="00D41E06">
              <w:rPr>
                <w:rFonts w:ascii="Arial" w:hAnsi="Arial" w:cs="Arial"/>
                <w:sz w:val="20"/>
                <w:szCs w:val="20"/>
              </w:rPr>
              <w:t>3.</w:t>
            </w:r>
            <w:r w:rsidRPr="00D41E06">
              <w:rPr>
                <w:rFonts w:ascii="Arial" w:hAnsi="Arial" w:cs="Arial"/>
                <w:sz w:val="20"/>
                <w:szCs w:val="20"/>
              </w:rPr>
              <w:tab/>
              <w:t>Tổng Giám đốc bị bãi nhiệm trong các trường hợp sau:</w:t>
            </w:r>
          </w:p>
          <w:p w14:paraId="7157F697" w14:textId="77777777" w:rsidR="0065286F" w:rsidRPr="00D41E06" w:rsidRDefault="0065286F" w:rsidP="0065286F">
            <w:pPr>
              <w:numPr>
                <w:ilvl w:val="0"/>
                <w:numId w:val="47"/>
              </w:numPr>
              <w:tabs>
                <w:tab w:val="left" w:pos="540"/>
                <w:tab w:val="num" w:pos="720"/>
              </w:tabs>
              <w:spacing w:before="180" w:after="180" w:line="360" w:lineRule="auto"/>
              <w:jc w:val="both"/>
              <w:rPr>
                <w:rFonts w:ascii="Arial" w:hAnsi="Arial" w:cs="Arial"/>
                <w:sz w:val="20"/>
                <w:szCs w:val="20"/>
              </w:rPr>
            </w:pPr>
            <w:proofErr w:type="gramStart"/>
            <w:r w:rsidRPr="00D41E06">
              <w:rPr>
                <w:rFonts w:ascii="Arial" w:hAnsi="Arial" w:cs="Arial"/>
                <w:sz w:val="20"/>
                <w:szCs w:val="20"/>
              </w:rPr>
              <w:t>Vi</w:t>
            </w:r>
            <w:proofErr w:type="gramEnd"/>
            <w:r w:rsidRPr="00D41E06">
              <w:rPr>
                <w:rFonts w:ascii="Arial" w:hAnsi="Arial" w:cs="Arial"/>
                <w:sz w:val="20"/>
                <w:szCs w:val="20"/>
              </w:rPr>
              <w:t xml:space="preserve"> phạm Điều 13 Luật Doanh nghiệp.</w:t>
            </w:r>
          </w:p>
          <w:p w14:paraId="569BE8E1" w14:textId="77777777" w:rsidR="0065286F" w:rsidRPr="00D41E06" w:rsidRDefault="0065286F" w:rsidP="0065286F">
            <w:pPr>
              <w:numPr>
                <w:ilvl w:val="0"/>
                <w:numId w:val="47"/>
              </w:numPr>
              <w:tabs>
                <w:tab w:val="left" w:pos="540"/>
                <w:tab w:val="num" w:pos="720"/>
              </w:tabs>
              <w:spacing w:before="180" w:after="180" w:line="360" w:lineRule="auto"/>
              <w:jc w:val="both"/>
              <w:rPr>
                <w:rFonts w:ascii="Arial" w:hAnsi="Arial" w:cs="Arial"/>
                <w:sz w:val="20"/>
                <w:szCs w:val="20"/>
              </w:rPr>
            </w:pPr>
            <w:r w:rsidRPr="00D41E06">
              <w:rPr>
                <w:rFonts w:ascii="Arial" w:hAnsi="Arial" w:cs="Arial"/>
                <w:sz w:val="20"/>
                <w:szCs w:val="20"/>
              </w:rPr>
              <w:t>Tự ý bỏ nhiệm sở trên 15 ngày làm việc mà không được Chủ tịch công ty chấp thuận</w:t>
            </w:r>
          </w:p>
          <w:p w14:paraId="3641DA7A" w14:textId="77777777" w:rsidR="0065286F" w:rsidRPr="00D41E06" w:rsidRDefault="0065286F" w:rsidP="0065286F">
            <w:pPr>
              <w:numPr>
                <w:ilvl w:val="0"/>
                <w:numId w:val="47"/>
              </w:numPr>
              <w:tabs>
                <w:tab w:val="left" w:pos="540"/>
                <w:tab w:val="num" w:pos="720"/>
              </w:tabs>
              <w:spacing w:before="180" w:after="180" w:line="360" w:lineRule="auto"/>
              <w:jc w:val="both"/>
              <w:rPr>
                <w:rFonts w:ascii="Arial" w:hAnsi="Arial" w:cs="Arial"/>
                <w:sz w:val="20"/>
                <w:szCs w:val="20"/>
              </w:rPr>
            </w:pPr>
            <w:r w:rsidRPr="00D41E06">
              <w:rPr>
                <w:rFonts w:ascii="Arial" w:hAnsi="Arial" w:cs="Arial"/>
                <w:sz w:val="20"/>
                <w:szCs w:val="20"/>
              </w:rPr>
              <w:lastRenderedPageBreak/>
              <w:t>Bị truy cứu về các tội danh: buôn lậu, trốn thuế, biển thủ tài sản công quỹ của công ty, hối lộ, nhận hối lộ, lãng phí của công.</w:t>
            </w:r>
          </w:p>
          <w:p w14:paraId="176752E3" w14:textId="77777777" w:rsidR="0065286F" w:rsidRPr="00D41E06" w:rsidRDefault="0065286F" w:rsidP="0065286F">
            <w:pPr>
              <w:numPr>
                <w:ilvl w:val="0"/>
                <w:numId w:val="47"/>
              </w:numPr>
              <w:tabs>
                <w:tab w:val="left" w:pos="540"/>
                <w:tab w:val="num" w:pos="720"/>
              </w:tabs>
              <w:spacing w:before="180" w:after="180" w:line="360" w:lineRule="auto"/>
              <w:jc w:val="both"/>
              <w:rPr>
                <w:rFonts w:ascii="Arial" w:hAnsi="Arial" w:cs="Arial"/>
                <w:sz w:val="20"/>
                <w:szCs w:val="20"/>
              </w:rPr>
            </w:pPr>
            <w:r w:rsidRPr="00D41E06">
              <w:rPr>
                <w:rFonts w:ascii="Arial" w:hAnsi="Arial" w:cs="Arial"/>
                <w:sz w:val="20"/>
                <w:szCs w:val="20"/>
              </w:rPr>
              <w:t>Do vi phạm nghiêm trọng nghĩa vụ điều hành công ty, Điều lệ công ty, lạm dụng tín nhiệm công ty:</w:t>
            </w:r>
          </w:p>
          <w:p w14:paraId="71E39CC3" w14:textId="77777777" w:rsidR="0065286F" w:rsidRPr="00D41E06" w:rsidRDefault="0065286F" w:rsidP="0065286F">
            <w:pPr>
              <w:pStyle w:val="ListParagraph"/>
              <w:numPr>
                <w:ilvl w:val="0"/>
                <w:numId w:val="48"/>
              </w:numPr>
              <w:spacing w:before="180" w:after="180" w:line="360" w:lineRule="auto"/>
              <w:jc w:val="both"/>
              <w:rPr>
                <w:rFonts w:ascii="Arial" w:hAnsi="Arial" w:cs="Arial"/>
                <w:sz w:val="20"/>
                <w:szCs w:val="20"/>
              </w:rPr>
            </w:pPr>
            <w:r w:rsidRPr="00D41E06">
              <w:rPr>
                <w:rFonts w:ascii="Arial" w:hAnsi="Arial" w:cs="Arial"/>
                <w:sz w:val="20"/>
                <w:szCs w:val="20"/>
              </w:rPr>
              <w:t>Không chấp hành các Quyết định, quy định, quy chế của Chủ sở hữu công ty và quyết định của Chủ tịch công ty.</w:t>
            </w:r>
          </w:p>
          <w:p w14:paraId="4401DDED" w14:textId="77777777" w:rsidR="0065286F" w:rsidRPr="00D41E06" w:rsidRDefault="0065286F" w:rsidP="0065286F">
            <w:pPr>
              <w:pStyle w:val="ListParagraph"/>
              <w:numPr>
                <w:ilvl w:val="0"/>
                <w:numId w:val="48"/>
              </w:numPr>
              <w:spacing w:before="180" w:after="180" w:line="360" w:lineRule="auto"/>
              <w:jc w:val="both"/>
              <w:rPr>
                <w:rFonts w:ascii="Arial" w:hAnsi="Arial" w:cs="Arial"/>
                <w:sz w:val="20"/>
                <w:szCs w:val="20"/>
              </w:rPr>
            </w:pPr>
            <w:r w:rsidRPr="00D41E06">
              <w:rPr>
                <w:rFonts w:ascii="Arial" w:hAnsi="Arial" w:cs="Arial"/>
                <w:sz w:val="20"/>
                <w:szCs w:val="20"/>
              </w:rPr>
              <w:t>Trong quá trình điều hành gây thiệt hại nặng cho công ty.</w:t>
            </w:r>
          </w:p>
          <w:p w14:paraId="16AB94F5" w14:textId="77777777" w:rsidR="0065286F" w:rsidRPr="00D41E06" w:rsidRDefault="0065286F" w:rsidP="0065286F">
            <w:pPr>
              <w:pStyle w:val="ListParagraph"/>
              <w:numPr>
                <w:ilvl w:val="0"/>
                <w:numId w:val="48"/>
              </w:numPr>
              <w:spacing w:before="180" w:after="180" w:line="360" w:lineRule="auto"/>
              <w:jc w:val="both"/>
              <w:rPr>
                <w:rFonts w:ascii="Arial" w:hAnsi="Arial" w:cs="Arial"/>
                <w:sz w:val="20"/>
                <w:szCs w:val="20"/>
              </w:rPr>
            </w:pPr>
            <w:r w:rsidRPr="00D41E06">
              <w:rPr>
                <w:rFonts w:ascii="Arial" w:hAnsi="Arial" w:cs="Arial"/>
                <w:sz w:val="20"/>
                <w:szCs w:val="20"/>
              </w:rPr>
              <w:t xml:space="preserve">Có hành </w:t>
            </w:r>
            <w:proofErr w:type="gramStart"/>
            <w:r w:rsidRPr="00D41E06">
              <w:rPr>
                <w:rFonts w:ascii="Arial" w:hAnsi="Arial" w:cs="Arial"/>
                <w:sz w:val="20"/>
                <w:szCs w:val="20"/>
              </w:rPr>
              <w:t>vi</w:t>
            </w:r>
            <w:proofErr w:type="gramEnd"/>
            <w:r w:rsidRPr="00D41E06">
              <w:rPr>
                <w:rFonts w:ascii="Arial" w:hAnsi="Arial" w:cs="Arial"/>
                <w:sz w:val="20"/>
                <w:szCs w:val="20"/>
              </w:rPr>
              <w:t xml:space="preserve"> lạm dụng vị thế ký kết các hợp đồng dân sự, kinh tế để thu lợi cho cá nhân, cho người mình có liên quan, không theo quy định tại Điều 64 Luật Doanh nghiệp và Điều lệ công ty.</w:t>
            </w:r>
          </w:p>
          <w:p w14:paraId="4F7E35E6" w14:textId="77777777" w:rsidR="0065286F" w:rsidRPr="00D41E06" w:rsidRDefault="0065286F" w:rsidP="0065286F">
            <w:pPr>
              <w:pStyle w:val="ListParagraph"/>
              <w:numPr>
                <w:ilvl w:val="0"/>
                <w:numId w:val="48"/>
              </w:numPr>
              <w:spacing w:before="180" w:after="180" w:line="360" w:lineRule="auto"/>
              <w:jc w:val="both"/>
              <w:rPr>
                <w:rFonts w:ascii="Arial" w:hAnsi="Arial" w:cs="Arial"/>
                <w:sz w:val="20"/>
                <w:szCs w:val="20"/>
              </w:rPr>
            </w:pPr>
            <w:r w:rsidRPr="00D41E06">
              <w:rPr>
                <w:rFonts w:ascii="Arial" w:hAnsi="Arial" w:cs="Arial"/>
                <w:sz w:val="20"/>
                <w:szCs w:val="20"/>
              </w:rPr>
              <w:t>Ký kết các hợp đồng bị vô hiệu gây thiệt hại nặng cho công ty.</w:t>
            </w:r>
          </w:p>
          <w:p w14:paraId="37E6898E" w14:textId="77777777" w:rsidR="0065286F" w:rsidRPr="00D41E06" w:rsidRDefault="0065286F" w:rsidP="0065286F">
            <w:pPr>
              <w:pStyle w:val="ListParagraph"/>
              <w:numPr>
                <w:ilvl w:val="0"/>
                <w:numId w:val="48"/>
              </w:numPr>
              <w:spacing w:before="180" w:after="180" w:line="360" w:lineRule="auto"/>
              <w:jc w:val="both"/>
              <w:rPr>
                <w:rFonts w:ascii="Arial" w:hAnsi="Arial" w:cs="Arial"/>
                <w:sz w:val="20"/>
                <w:szCs w:val="20"/>
              </w:rPr>
            </w:pPr>
            <w:r w:rsidRPr="00D41E06">
              <w:rPr>
                <w:rFonts w:ascii="Arial" w:hAnsi="Arial" w:cs="Arial"/>
                <w:sz w:val="20"/>
                <w:szCs w:val="20"/>
              </w:rPr>
              <w:t>Vi phạm nguyên tắc giao dịch với người liên quan của Công ty</w:t>
            </w:r>
          </w:p>
          <w:p w14:paraId="2237CDA0" w14:textId="77777777" w:rsidR="0065286F" w:rsidRPr="00D41E06" w:rsidRDefault="0065286F" w:rsidP="0065286F">
            <w:pPr>
              <w:pStyle w:val="ListParagraph"/>
              <w:numPr>
                <w:ilvl w:val="0"/>
                <w:numId w:val="48"/>
              </w:numPr>
              <w:spacing w:before="180" w:after="180" w:line="360" w:lineRule="auto"/>
              <w:jc w:val="both"/>
              <w:rPr>
                <w:rFonts w:ascii="Arial" w:hAnsi="Arial" w:cs="Arial"/>
                <w:sz w:val="20"/>
                <w:szCs w:val="20"/>
              </w:rPr>
            </w:pPr>
            <w:proofErr w:type="gramStart"/>
            <w:r w:rsidRPr="00D41E06">
              <w:rPr>
                <w:rFonts w:ascii="Arial" w:hAnsi="Arial" w:cs="Arial"/>
                <w:sz w:val="20"/>
                <w:szCs w:val="20"/>
              </w:rPr>
              <w:t>Vi</w:t>
            </w:r>
            <w:proofErr w:type="gramEnd"/>
            <w:r w:rsidRPr="00D41E06">
              <w:rPr>
                <w:rFonts w:ascii="Arial" w:hAnsi="Arial" w:cs="Arial"/>
                <w:sz w:val="20"/>
                <w:szCs w:val="20"/>
              </w:rPr>
              <w:t xml:space="preserve"> phạm nghĩa vụ bảo mật.</w:t>
            </w:r>
          </w:p>
          <w:p w14:paraId="24588B10" w14:textId="51D84013" w:rsidR="0065286F" w:rsidRPr="00D41E06" w:rsidRDefault="0065286F" w:rsidP="0065286F">
            <w:pPr>
              <w:pStyle w:val="ListParagraph"/>
              <w:numPr>
                <w:ilvl w:val="0"/>
                <w:numId w:val="48"/>
              </w:numPr>
              <w:spacing w:before="180" w:after="180" w:line="360" w:lineRule="auto"/>
              <w:jc w:val="both"/>
              <w:rPr>
                <w:rFonts w:ascii="Arial" w:eastAsia="Times New Roman" w:hAnsi="Arial" w:cs="Arial"/>
                <w:sz w:val="20"/>
                <w:szCs w:val="20"/>
              </w:rPr>
            </w:pPr>
            <w:r w:rsidRPr="00D41E06">
              <w:rPr>
                <w:rFonts w:ascii="Arial" w:hAnsi="Arial" w:cs="Arial"/>
                <w:sz w:val="20"/>
                <w:szCs w:val="20"/>
              </w:rPr>
              <w:t xml:space="preserve">Sử dụng tài sản của công ty </w:t>
            </w:r>
            <w:r w:rsidRPr="00D41E06">
              <w:rPr>
                <w:rFonts w:ascii="Arial" w:hAnsi="Arial" w:cs="Arial"/>
                <w:sz w:val="20"/>
                <w:szCs w:val="20"/>
                <w:lang w:val="vi-VN"/>
              </w:rPr>
              <w:t>vì</w:t>
            </w:r>
            <w:r w:rsidRPr="00D41E06">
              <w:rPr>
                <w:rFonts w:ascii="Arial" w:hAnsi="Arial" w:cs="Arial"/>
                <w:sz w:val="20"/>
                <w:szCs w:val="20"/>
              </w:rPr>
              <w:t xml:space="preserve"> lợi </w:t>
            </w:r>
            <w:r w:rsidRPr="00D41E06">
              <w:rPr>
                <w:rFonts w:ascii="Arial" w:hAnsi="Arial" w:cs="Arial"/>
                <w:sz w:val="20"/>
                <w:szCs w:val="20"/>
                <w:lang w:val="vi-VN"/>
              </w:rPr>
              <w:t>ích</w:t>
            </w:r>
            <w:r w:rsidRPr="00D41E06">
              <w:rPr>
                <w:rFonts w:ascii="Arial" w:hAnsi="Arial" w:cs="Arial"/>
                <w:sz w:val="20"/>
                <w:szCs w:val="20"/>
              </w:rPr>
              <w:t xml:space="preserve"> bản thân</w:t>
            </w:r>
            <w:r w:rsidRPr="00D41E06">
              <w:rPr>
                <w:rFonts w:ascii="Arial" w:hAnsi="Arial" w:cs="Arial"/>
                <w:sz w:val="20"/>
                <w:szCs w:val="20"/>
                <w:lang w:val="vi-VN"/>
              </w:rPr>
              <w:t xml:space="preserve"> hoặc</w:t>
            </w:r>
            <w:r w:rsidRPr="00D41E06">
              <w:rPr>
                <w:rFonts w:ascii="Arial" w:hAnsi="Arial" w:cs="Arial"/>
                <w:sz w:val="20"/>
                <w:szCs w:val="20"/>
              </w:rPr>
              <w:t xml:space="preserve"> cho người khác</w:t>
            </w:r>
          </w:p>
        </w:tc>
        <w:tc>
          <w:tcPr>
            <w:tcW w:w="5760" w:type="dxa"/>
          </w:tcPr>
          <w:p w14:paraId="460EFA44" w14:textId="77777777" w:rsidR="00D41E06" w:rsidRPr="00D41E06" w:rsidRDefault="00D41E06" w:rsidP="00D41E06">
            <w:pPr>
              <w:tabs>
                <w:tab w:val="left" w:pos="540"/>
              </w:tabs>
              <w:spacing w:before="180" w:after="180" w:line="360" w:lineRule="auto"/>
              <w:ind w:left="540" w:hanging="540"/>
              <w:jc w:val="both"/>
              <w:rPr>
                <w:rFonts w:ascii="Arial" w:hAnsi="Arial" w:cs="Arial"/>
                <w:sz w:val="20"/>
                <w:szCs w:val="20"/>
              </w:rPr>
            </w:pPr>
            <w:r w:rsidRPr="00D41E06">
              <w:rPr>
                <w:rFonts w:ascii="Arial" w:hAnsi="Arial" w:cs="Arial"/>
                <w:sz w:val="20"/>
                <w:szCs w:val="20"/>
              </w:rPr>
              <w:lastRenderedPageBreak/>
              <w:t>3.</w:t>
            </w:r>
            <w:r w:rsidRPr="00D41E06">
              <w:rPr>
                <w:rFonts w:ascii="Arial" w:hAnsi="Arial" w:cs="Arial"/>
                <w:sz w:val="20"/>
                <w:szCs w:val="20"/>
              </w:rPr>
              <w:tab/>
              <w:t>Tổng Giám đốc bị bãi nhiệm trong các trường hợp sau:</w:t>
            </w:r>
          </w:p>
          <w:p w14:paraId="47A3DD24" w14:textId="202AE26E" w:rsidR="00D41E06" w:rsidRPr="00D41E06" w:rsidRDefault="00D41E06" w:rsidP="00D41E06">
            <w:pPr>
              <w:pStyle w:val="ListParagraph"/>
              <w:numPr>
                <w:ilvl w:val="0"/>
                <w:numId w:val="49"/>
              </w:numPr>
              <w:tabs>
                <w:tab w:val="left" w:pos="540"/>
                <w:tab w:val="num" w:pos="720"/>
              </w:tabs>
              <w:spacing w:before="180" w:after="180" w:line="360" w:lineRule="auto"/>
              <w:jc w:val="both"/>
              <w:rPr>
                <w:rFonts w:ascii="Arial" w:hAnsi="Arial" w:cs="Arial"/>
                <w:sz w:val="20"/>
                <w:szCs w:val="20"/>
              </w:rPr>
            </w:pPr>
            <w:r>
              <w:rPr>
                <w:rFonts w:ascii="Arial" w:hAnsi="Arial" w:cs="Arial"/>
                <w:sz w:val="20"/>
                <w:szCs w:val="20"/>
              </w:rPr>
              <w:t xml:space="preserve">   </w:t>
            </w:r>
            <w:r w:rsidRPr="00D41E06">
              <w:rPr>
                <w:rFonts w:ascii="Arial" w:hAnsi="Arial" w:cs="Arial"/>
                <w:sz w:val="20"/>
                <w:szCs w:val="20"/>
              </w:rPr>
              <w:t xml:space="preserve">Vi phạm Luật Doanh nghiệp về các trường hợp không được quản lý doanh </w:t>
            </w:r>
            <w:proofErr w:type="gramStart"/>
            <w:r w:rsidRPr="00D41E06">
              <w:rPr>
                <w:rFonts w:ascii="Arial" w:hAnsi="Arial" w:cs="Arial"/>
                <w:sz w:val="20"/>
                <w:szCs w:val="20"/>
              </w:rPr>
              <w:t>nghiệp</w:t>
            </w:r>
            <w:r w:rsidRPr="00D41E06" w:rsidDel="00CD1B0F">
              <w:rPr>
                <w:rFonts w:ascii="Arial" w:hAnsi="Arial" w:cs="Arial"/>
                <w:sz w:val="20"/>
                <w:szCs w:val="20"/>
              </w:rPr>
              <w:t xml:space="preserve"> </w:t>
            </w:r>
            <w:r w:rsidRPr="00D41E06">
              <w:rPr>
                <w:rFonts w:ascii="Arial" w:hAnsi="Arial" w:cs="Arial"/>
                <w:sz w:val="20"/>
                <w:szCs w:val="20"/>
              </w:rPr>
              <w:t>.</w:t>
            </w:r>
            <w:proofErr w:type="gramEnd"/>
          </w:p>
          <w:p w14:paraId="74679121" w14:textId="56B181EE" w:rsidR="00D41E06" w:rsidRDefault="00D41E06" w:rsidP="00D41E06">
            <w:pPr>
              <w:pStyle w:val="ListParagraph"/>
              <w:numPr>
                <w:ilvl w:val="0"/>
                <w:numId w:val="49"/>
              </w:numPr>
              <w:tabs>
                <w:tab w:val="left" w:pos="540"/>
                <w:tab w:val="num" w:pos="720"/>
              </w:tabs>
              <w:spacing w:before="180" w:after="180" w:line="360" w:lineRule="auto"/>
              <w:jc w:val="both"/>
              <w:rPr>
                <w:rFonts w:ascii="Arial" w:hAnsi="Arial" w:cs="Arial"/>
                <w:sz w:val="20"/>
                <w:szCs w:val="20"/>
              </w:rPr>
            </w:pPr>
            <w:r>
              <w:rPr>
                <w:rFonts w:ascii="Arial" w:hAnsi="Arial" w:cs="Arial"/>
                <w:sz w:val="20"/>
                <w:szCs w:val="20"/>
              </w:rPr>
              <w:t xml:space="preserve">   </w:t>
            </w:r>
            <w:r w:rsidRPr="00D41E06">
              <w:rPr>
                <w:rFonts w:ascii="Arial" w:hAnsi="Arial" w:cs="Arial"/>
                <w:sz w:val="20"/>
                <w:szCs w:val="20"/>
              </w:rPr>
              <w:t>Tự ý bỏ nhiệm sở trên 15 ngày làm việc mà không được Chủ tịch công ty chấp thuận</w:t>
            </w:r>
          </w:p>
          <w:p w14:paraId="4437A423" w14:textId="72D2669E" w:rsidR="00D41E06" w:rsidRPr="00D41E06" w:rsidRDefault="00D41E06" w:rsidP="00D41E06">
            <w:pPr>
              <w:pStyle w:val="ListParagraph"/>
              <w:numPr>
                <w:ilvl w:val="0"/>
                <w:numId w:val="49"/>
              </w:numPr>
              <w:tabs>
                <w:tab w:val="left" w:pos="540"/>
                <w:tab w:val="num" w:pos="720"/>
              </w:tabs>
              <w:spacing w:before="180" w:after="180" w:line="360" w:lineRule="auto"/>
              <w:jc w:val="both"/>
              <w:rPr>
                <w:rFonts w:ascii="Arial" w:hAnsi="Arial" w:cs="Arial"/>
                <w:sz w:val="20"/>
                <w:szCs w:val="20"/>
              </w:rPr>
            </w:pPr>
            <w:r>
              <w:rPr>
                <w:rFonts w:ascii="Arial" w:hAnsi="Arial" w:cs="Arial"/>
                <w:sz w:val="20"/>
                <w:szCs w:val="20"/>
              </w:rPr>
              <w:lastRenderedPageBreak/>
              <w:t xml:space="preserve">   </w:t>
            </w:r>
            <w:r w:rsidRPr="00D41E06">
              <w:rPr>
                <w:rFonts w:ascii="Arial" w:hAnsi="Arial" w:cs="Arial"/>
                <w:sz w:val="20"/>
                <w:szCs w:val="20"/>
              </w:rPr>
              <w:t>Bị truy cứu về các tội danh: buôn lậu, trốn thuế, biển thủ tài sản công quỹ của công ty, hối lộ, nhận hối lộ, lãng phí của công.</w:t>
            </w:r>
          </w:p>
          <w:p w14:paraId="25A0A404" w14:textId="0CB7AF77" w:rsidR="00D41E06" w:rsidRPr="00D41E06" w:rsidRDefault="00D41E06" w:rsidP="00D41E06">
            <w:pPr>
              <w:pStyle w:val="ListParagraph"/>
              <w:numPr>
                <w:ilvl w:val="0"/>
                <w:numId w:val="49"/>
              </w:numPr>
              <w:tabs>
                <w:tab w:val="left" w:pos="540"/>
                <w:tab w:val="num" w:pos="720"/>
              </w:tabs>
              <w:spacing w:before="180" w:after="180" w:line="360" w:lineRule="auto"/>
              <w:jc w:val="both"/>
              <w:rPr>
                <w:rFonts w:ascii="Arial" w:hAnsi="Arial" w:cs="Arial"/>
                <w:sz w:val="20"/>
                <w:szCs w:val="20"/>
              </w:rPr>
            </w:pPr>
            <w:r>
              <w:rPr>
                <w:rFonts w:ascii="Arial" w:hAnsi="Arial" w:cs="Arial"/>
                <w:sz w:val="20"/>
                <w:szCs w:val="20"/>
              </w:rPr>
              <w:t xml:space="preserve">   </w:t>
            </w:r>
            <w:r w:rsidRPr="00D41E06">
              <w:rPr>
                <w:rFonts w:ascii="Arial" w:hAnsi="Arial" w:cs="Arial"/>
                <w:sz w:val="20"/>
                <w:szCs w:val="20"/>
              </w:rPr>
              <w:t>Do vi phạm nghiêm trọng nghĩa vụ điều hành công ty, Điều lệ công ty, lạm dụng tín nhiệm công ty:</w:t>
            </w:r>
          </w:p>
          <w:p w14:paraId="1EC0E401" w14:textId="77777777" w:rsidR="00D41E06" w:rsidRPr="00D41E06" w:rsidRDefault="00D41E06" w:rsidP="00D41E06">
            <w:pPr>
              <w:pStyle w:val="ListParagraph"/>
              <w:numPr>
                <w:ilvl w:val="0"/>
                <w:numId w:val="51"/>
              </w:numPr>
              <w:spacing w:before="180" w:after="180" w:line="360" w:lineRule="auto"/>
              <w:jc w:val="both"/>
              <w:rPr>
                <w:rFonts w:ascii="Arial" w:hAnsi="Arial" w:cs="Arial"/>
                <w:sz w:val="20"/>
                <w:szCs w:val="20"/>
              </w:rPr>
            </w:pPr>
            <w:r w:rsidRPr="00D41E06">
              <w:rPr>
                <w:rFonts w:ascii="Arial" w:hAnsi="Arial" w:cs="Arial"/>
                <w:sz w:val="20"/>
                <w:szCs w:val="20"/>
              </w:rPr>
              <w:t>Không chấp hành các Quyết định, quy định, quy chế của Chủ sở hữu công ty và quyết định của Chủ tịch công ty.</w:t>
            </w:r>
          </w:p>
          <w:p w14:paraId="68F7B6D4" w14:textId="77777777" w:rsidR="00D41E06" w:rsidRPr="00D41E06" w:rsidRDefault="00D41E06" w:rsidP="00D41E06">
            <w:pPr>
              <w:pStyle w:val="ListParagraph"/>
              <w:numPr>
                <w:ilvl w:val="0"/>
                <w:numId w:val="51"/>
              </w:numPr>
              <w:spacing w:before="180" w:after="180" w:line="360" w:lineRule="auto"/>
              <w:jc w:val="both"/>
              <w:rPr>
                <w:rFonts w:ascii="Arial" w:hAnsi="Arial" w:cs="Arial"/>
                <w:sz w:val="20"/>
                <w:szCs w:val="20"/>
              </w:rPr>
            </w:pPr>
            <w:r w:rsidRPr="00D41E06">
              <w:rPr>
                <w:rFonts w:ascii="Arial" w:hAnsi="Arial" w:cs="Arial"/>
                <w:sz w:val="20"/>
                <w:szCs w:val="20"/>
              </w:rPr>
              <w:t>Trong quá trình điều hành gây thiệt hại nặng cho công ty.</w:t>
            </w:r>
          </w:p>
          <w:p w14:paraId="022DD343" w14:textId="2DF4ACBE" w:rsidR="00D41E06" w:rsidRPr="00D41E06" w:rsidRDefault="00D41E06" w:rsidP="00D41E06">
            <w:pPr>
              <w:pStyle w:val="ListParagraph"/>
              <w:numPr>
                <w:ilvl w:val="0"/>
                <w:numId w:val="51"/>
              </w:numPr>
              <w:spacing w:before="180" w:after="180" w:line="360" w:lineRule="auto"/>
              <w:jc w:val="both"/>
              <w:rPr>
                <w:rFonts w:ascii="Arial" w:hAnsi="Arial" w:cs="Arial"/>
                <w:sz w:val="20"/>
                <w:szCs w:val="20"/>
              </w:rPr>
            </w:pPr>
            <w:r w:rsidRPr="00D41E06">
              <w:rPr>
                <w:rFonts w:ascii="Arial" w:hAnsi="Arial" w:cs="Arial"/>
                <w:sz w:val="20"/>
                <w:szCs w:val="20"/>
              </w:rPr>
              <w:t xml:space="preserve">Có hành </w:t>
            </w:r>
            <w:proofErr w:type="gramStart"/>
            <w:r w:rsidRPr="00D41E06">
              <w:rPr>
                <w:rFonts w:ascii="Arial" w:hAnsi="Arial" w:cs="Arial"/>
                <w:sz w:val="20"/>
                <w:szCs w:val="20"/>
              </w:rPr>
              <w:t>vi</w:t>
            </w:r>
            <w:proofErr w:type="gramEnd"/>
            <w:r w:rsidRPr="00D41E06">
              <w:rPr>
                <w:rFonts w:ascii="Arial" w:hAnsi="Arial" w:cs="Arial"/>
                <w:sz w:val="20"/>
                <w:szCs w:val="20"/>
              </w:rPr>
              <w:t xml:space="preserve"> lạm dụng vị thế ký kết các hợp đồng dân sự, kinh tế để thu lợi cho cá nhân, cho người mình có liên quan.</w:t>
            </w:r>
          </w:p>
          <w:p w14:paraId="330E6890" w14:textId="77777777" w:rsidR="00D41E06" w:rsidRPr="00D41E06" w:rsidRDefault="00D41E06" w:rsidP="00D41E06">
            <w:pPr>
              <w:pStyle w:val="ListParagraph"/>
              <w:numPr>
                <w:ilvl w:val="0"/>
                <w:numId w:val="51"/>
              </w:numPr>
              <w:spacing w:before="180" w:after="180" w:line="360" w:lineRule="auto"/>
              <w:jc w:val="both"/>
              <w:rPr>
                <w:rFonts w:ascii="Arial" w:hAnsi="Arial" w:cs="Arial"/>
                <w:sz w:val="20"/>
                <w:szCs w:val="20"/>
              </w:rPr>
            </w:pPr>
            <w:r w:rsidRPr="00D41E06">
              <w:rPr>
                <w:rFonts w:ascii="Arial" w:hAnsi="Arial" w:cs="Arial"/>
                <w:sz w:val="20"/>
                <w:szCs w:val="20"/>
              </w:rPr>
              <w:t>Ký kết các hợp đồng bị vô hiệu gây thiệt hại nặng cho công ty.</w:t>
            </w:r>
          </w:p>
          <w:p w14:paraId="4ACE3122" w14:textId="77777777" w:rsidR="00D41E06" w:rsidRPr="00D41E06" w:rsidRDefault="00D41E06" w:rsidP="00D41E06">
            <w:pPr>
              <w:pStyle w:val="ListParagraph"/>
              <w:numPr>
                <w:ilvl w:val="0"/>
                <w:numId w:val="51"/>
              </w:numPr>
              <w:spacing w:before="180" w:after="180" w:line="360" w:lineRule="auto"/>
              <w:jc w:val="both"/>
              <w:rPr>
                <w:rFonts w:ascii="Arial" w:hAnsi="Arial" w:cs="Arial"/>
                <w:sz w:val="20"/>
                <w:szCs w:val="20"/>
              </w:rPr>
            </w:pPr>
            <w:r w:rsidRPr="00D41E06">
              <w:rPr>
                <w:rFonts w:ascii="Arial" w:hAnsi="Arial" w:cs="Arial"/>
                <w:sz w:val="20"/>
                <w:szCs w:val="20"/>
              </w:rPr>
              <w:t>Vi phạm nguyên tắc giao dịch với người liên quan của Công ty</w:t>
            </w:r>
          </w:p>
          <w:p w14:paraId="633FC781" w14:textId="77777777" w:rsidR="00D41E06" w:rsidRPr="00D41E06" w:rsidRDefault="00D41E06" w:rsidP="00D41E06">
            <w:pPr>
              <w:pStyle w:val="ListParagraph"/>
              <w:numPr>
                <w:ilvl w:val="0"/>
                <w:numId w:val="51"/>
              </w:numPr>
              <w:spacing w:before="180" w:after="180" w:line="360" w:lineRule="auto"/>
              <w:jc w:val="both"/>
              <w:rPr>
                <w:rFonts w:ascii="Arial" w:hAnsi="Arial" w:cs="Arial"/>
                <w:sz w:val="20"/>
                <w:szCs w:val="20"/>
              </w:rPr>
            </w:pPr>
            <w:proofErr w:type="gramStart"/>
            <w:r w:rsidRPr="00D41E06">
              <w:rPr>
                <w:rFonts w:ascii="Arial" w:hAnsi="Arial" w:cs="Arial"/>
                <w:sz w:val="20"/>
                <w:szCs w:val="20"/>
              </w:rPr>
              <w:t>Vi</w:t>
            </w:r>
            <w:proofErr w:type="gramEnd"/>
            <w:r w:rsidRPr="00D41E06">
              <w:rPr>
                <w:rFonts w:ascii="Arial" w:hAnsi="Arial" w:cs="Arial"/>
                <w:sz w:val="20"/>
                <w:szCs w:val="20"/>
              </w:rPr>
              <w:t xml:space="preserve"> phạm nghĩa vụ bảo mật.</w:t>
            </w:r>
          </w:p>
          <w:p w14:paraId="73DBAC97" w14:textId="20D59E1F" w:rsidR="0065286F" w:rsidRPr="00D41E06" w:rsidRDefault="00D41E06" w:rsidP="00D41E06">
            <w:pPr>
              <w:pStyle w:val="ListParagraph"/>
              <w:numPr>
                <w:ilvl w:val="0"/>
                <w:numId w:val="51"/>
              </w:numPr>
              <w:spacing w:before="180" w:after="180" w:line="360" w:lineRule="auto"/>
              <w:jc w:val="both"/>
              <w:rPr>
                <w:rFonts w:ascii="Arial" w:eastAsia="Times New Roman" w:hAnsi="Arial" w:cs="Arial"/>
                <w:sz w:val="20"/>
                <w:szCs w:val="20"/>
              </w:rPr>
            </w:pPr>
            <w:r w:rsidRPr="00D41E06">
              <w:rPr>
                <w:rFonts w:ascii="Arial" w:hAnsi="Arial" w:cs="Arial"/>
                <w:sz w:val="20"/>
                <w:szCs w:val="20"/>
              </w:rPr>
              <w:t xml:space="preserve">Sử dụng tài sản của công ty </w:t>
            </w:r>
            <w:r w:rsidRPr="00D41E06">
              <w:rPr>
                <w:rFonts w:ascii="Arial" w:hAnsi="Arial" w:cs="Arial"/>
                <w:sz w:val="20"/>
                <w:szCs w:val="20"/>
                <w:lang w:val="vi-VN"/>
              </w:rPr>
              <w:t>vì</w:t>
            </w:r>
            <w:r w:rsidRPr="00D41E06">
              <w:rPr>
                <w:rFonts w:ascii="Arial" w:hAnsi="Arial" w:cs="Arial"/>
                <w:sz w:val="20"/>
                <w:szCs w:val="20"/>
              </w:rPr>
              <w:t xml:space="preserve"> lợi </w:t>
            </w:r>
            <w:r w:rsidRPr="00D41E06">
              <w:rPr>
                <w:rFonts w:ascii="Arial" w:hAnsi="Arial" w:cs="Arial"/>
                <w:sz w:val="20"/>
                <w:szCs w:val="20"/>
                <w:lang w:val="vi-VN"/>
              </w:rPr>
              <w:t>ích</w:t>
            </w:r>
            <w:r w:rsidRPr="00D41E06">
              <w:rPr>
                <w:rFonts w:ascii="Arial" w:hAnsi="Arial" w:cs="Arial"/>
                <w:sz w:val="20"/>
                <w:szCs w:val="20"/>
              </w:rPr>
              <w:t xml:space="preserve"> bản thân</w:t>
            </w:r>
            <w:r w:rsidRPr="00D41E06">
              <w:rPr>
                <w:rFonts w:ascii="Arial" w:hAnsi="Arial" w:cs="Arial"/>
                <w:sz w:val="20"/>
                <w:szCs w:val="20"/>
                <w:lang w:val="vi-VN"/>
              </w:rPr>
              <w:t xml:space="preserve"> hoặc</w:t>
            </w:r>
            <w:r w:rsidRPr="00D41E06">
              <w:rPr>
                <w:rFonts w:ascii="Arial" w:hAnsi="Arial" w:cs="Arial"/>
                <w:sz w:val="20"/>
                <w:szCs w:val="20"/>
              </w:rPr>
              <w:t xml:space="preserve"> cho người khác</w:t>
            </w:r>
          </w:p>
        </w:tc>
        <w:tc>
          <w:tcPr>
            <w:tcW w:w="3087" w:type="dxa"/>
          </w:tcPr>
          <w:p w14:paraId="4D791D82" w14:textId="77777777" w:rsidR="0065286F" w:rsidRDefault="0065286F" w:rsidP="002D4A65">
            <w:pPr>
              <w:tabs>
                <w:tab w:val="left" w:pos="540"/>
              </w:tabs>
              <w:spacing w:line="264" w:lineRule="auto"/>
              <w:jc w:val="both"/>
              <w:rPr>
                <w:rFonts w:ascii="Arial" w:eastAsia="Times New Roman" w:hAnsi="Arial" w:cs="Arial"/>
                <w:sz w:val="20"/>
                <w:szCs w:val="20"/>
              </w:rPr>
            </w:pPr>
          </w:p>
        </w:tc>
      </w:tr>
      <w:tr w:rsidR="004100E3" w:rsidRPr="004100E3" w14:paraId="474267D7" w14:textId="4EB56890" w:rsidTr="00FA7587">
        <w:tc>
          <w:tcPr>
            <w:tcW w:w="5755" w:type="dxa"/>
          </w:tcPr>
          <w:p w14:paraId="101B243E" w14:textId="3CF45094" w:rsidR="00E75080" w:rsidRPr="00E75080" w:rsidRDefault="00E75080" w:rsidP="00E75080">
            <w:pPr>
              <w:tabs>
                <w:tab w:val="left" w:pos="540"/>
              </w:tabs>
              <w:spacing w:before="180" w:after="180" w:line="360" w:lineRule="auto"/>
              <w:ind w:left="540" w:hanging="540"/>
              <w:jc w:val="both"/>
              <w:rPr>
                <w:rFonts w:ascii="Arial" w:hAnsi="Arial" w:cs="Arial"/>
                <w:sz w:val="20"/>
                <w:szCs w:val="20"/>
              </w:rPr>
            </w:pPr>
            <w:r w:rsidRPr="00E75080">
              <w:rPr>
                <w:rFonts w:ascii="Arial" w:hAnsi="Arial" w:cs="Arial"/>
                <w:sz w:val="20"/>
                <w:szCs w:val="20"/>
              </w:rPr>
              <w:lastRenderedPageBreak/>
              <w:t xml:space="preserve">4.  </w:t>
            </w:r>
            <w:r w:rsidRPr="00E75080">
              <w:rPr>
                <w:rFonts w:ascii="Arial" w:hAnsi="Arial" w:cs="Arial"/>
                <w:sz w:val="20"/>
                <w:szCs w:val="20"/>
              </w:rPr>
              <w:tab/>
              <w:t>Thủ tục miễn nhiệm, bãi nhiệm Tổng Giám đốc:</w:t>
            </w:r>
          </w:p>
          <w:p w14:paraId="7C4A082E" w14:textId="7EE74D38" w:rsidR="00E75080" w:rsidRDefault="00E75080" w:rsidP="00E75080">
            <w:pPr>
              <w:tabs>
                <w:tab w:val="left" w:pos="540"/>
              </w:tabs>
              <w:spacing w:before="180" w:after="180" w:line="360" w:lineRule="auto"/>
              <w:ind w:left="540" w:hanging="540"/>
              <w:jc w:val="both"/>
              <w:rPr>
                <w:rFonts w:ascii="Arial" w:hAnsi="Arial" w:cs="Arial"/>
                <w:sz w:val="20"/>
                <w:szCs w:val="20"/>
              </w:rPr>
            </w:pPr>
            <w:r w:rsidRPr="00E75080">
              <w:rPr>
                <w:rFonts w:ascii="Arial" w:hAnsi="Arial" w:cs="Arial"/>
                <w:sz w:val="20"/>
                <w:szCs w:val="20"/>
              </w:rPr>
              <w:t xml:space="preserve">(a) </w:t>
            </w:r>
            <w:r w:rsidRPr="00E75080">
              <w:rPr>
                <w:rFonts w:ascii="Arial" w:hAnsi="Arial" w:cs="Arial"/>
                <w:sz w:val="20"/>
                <w:szCs w:val="20"/>
              </w:rPr>
              <w:tab/>
              <w:t xml:space="preserve">Trong các trường hợp quy định tại khoản 2 và khoản 3 điều này, Chủ tịch Công ty gửi báo cáo xin ý kiến Tổng </w:t>
            </w:r>
            <w:r w:rsidRPr="00E75080">
              <w:rPr>
                <w:rFonts w:ascii="Arial" w:hAnsi="Arial" w:cs="Arial"/>
                <w:sz w:val="20"/>
                <w:szCs w:val="20"/>
              </w:rPr>
              <w:lastRenderedPageBreak/>
              <w:t>giám đốc tập đoàn về việc miễn nhiệm hoặc bãi nhiệm Tổng Giám đôc công ty TNHH 1 thành viên</w:t>
            </w:r>
            <w:r w:rsidR="00F6404F">
              <w:rPr>
                <w:rFonts w:ascii="Arial" w:hAnsi="Arial" w:cs="Arial"/>
                <w:sz w:val="20"/>
                <w:szCs w:val="20"/>
              </w:rPr>
              <w:t>.</w:t>
            </w:r>
          </w:p>
          <w:p w14:paraId="63FD382B" w14:textId="77777777" w:rsidR="00F6404F" w:rsidRDefault="00F6404F" w:rsidP="00E75080">
            <w:pPr>
              <w:tabs>
                <w:tab w:val="left" w:pos="540"/>
              </w:tabs>
              <w:spacing w:before="180" w:after="180" w:line="360" w:lineRule="auto"/>
              <w:ind w:left="540" w:hanging="540"/>
              <w:jc w:val="both"/>
              <w:rPr>
                <w:rFonts w:ascii="Arial" w:hAnsi="Arial" w:cs="Arial"/>
                <w:sz w:val="20"/>
                <w:szCs w:val="20"/>
              </w:rPr>
            </w:pPr>
          </w:p>
          <w:p w14:paraId="0460B55F" w14:textId="77777777" w:rsidR="00F6404F" w:rsidRDefault="00F6404F" w:rsidP="00E75080">
            <w:pPr>
              <w:tabs>
                <w:tab w:val="left" w:pos="540"/>
              </w:tabs>
              <w:spacing w:before="180" w:after="180" w:line="360" w:lineRule="auto"/>
              <w:ind w:left="540" w:hanging="540"/>
              <w:jc w:val="both"/>
              <w:rPr>
                <w:rFonts w:ascii="Arial" w:hAnsi="Arial" w:cs="Arial"/>
                <w:sz w:val="20"/>
                <w:szCs w:val="20"/>
              </w:rPr>
            </w:pPr>
          </w:p>
          <w:p w14:paraId="0D1AB8A2" w14:textId="77777777" w:rsidR="00F6404F" w:rsidRDefault="00F6404F" w:rsidP="00E75080">
            <w:pPr>
              <w:tabs>
                <w:tab w:val="left" w:pos="540"/>
              </w:tabs>
              <w:spacing w:before="180" w:after="180" w:line="360" w:lineRule="auto"/>
              <w:ind w:left="540" w:hanging="540"/>
              <w:jc w:val="both"/>
              <w:rPr>
                <w:rFonts w:ascii="Arial" w:hAnsi="Arial" w:cs="Arial"/>
                <w:sz w:val="20"/>
                <w:szCs w:val="20"/>
              </w:rPr>
            </w:pPr>
          </w:p>
          <w:p w14:paraId="5B9EB03E" w14:textId="77777777" w:rsidR="00130B41" w:rsidRDefault="00130B41" w:rsidP="00E75080">
            <w:pPr>
              <w:tabs>
                <w:tab w:val="left" w:pos="540"/>
              </w:tabs>
              <w:spacing w:before="180" w:after="180" w:line="360" w:lineRule="auto"/>
              <w:ind w:left="540" w:hanging="540"/>
              <w:jc w:val="both"/>
              <w:rPr>
                <w:rFonts w:ascii="Arial" w:hAnsi="Arial" w:cs="Arial"/>
                <w:sz w:val="20"/>
                <w:szCs w:val="20"/>
              </w:rPr>
            </w:pPr>
          </w:p>
          <w:p w14:paraId="3F28CC9D" w14:textId="0A8A67E4" w:rsidR="00E75080" w:rsidRDefault="00E75080" w:rsidP="00E75080">
            <w:pPr>
              <w:tabs>
                <w:tab w:val="left" w:pos="540"/>
              </w:tabs>
              <w:spacing w:before="180" w:after="180" w:line="360" w:lineRule="auto"/>
              <w:ind w:left="540" w:hanging="540"/>
              <w:jc w:val="both"/>
              <w:rPr>
                <w:rFonts w:ascii="Arial" w:hAnsi="Arial" w:cs="Arial"/>
                <w:sz w:val="20"/>
                <w:szCs w:val="20"/>
              </w:rPr>
            </w:pPr>
            <w:r w:rsidRPr="00E75080">
              <w:rPr>
                <w:rFonts w:ascii="Arial" w:hAnsi="Arial" w:cs="Arial"/>
                <w:sz w:val="20"/>
                <w:szCs w:val="20"/>
              </w:rPr>
              <w:t xml:space="preserve">(b) </w:t>
            </w:r>
            <w:r w:rsidRPr="00E75080">
              <w:rPr>
                <w:rFonts w:ascii="Arial" w:hAnsi="Arial" w:cs="Arial"/>
                <w:sz w:val="20"/>
                <w:szCs w:val="20"/>
              </w:rPr>
              <w:tab/>
              <w:t>Trên cơ sở báo cáo của Chủ tịch công ty, căn cứ vào tình hình thực tiễn của Công ty TNHH 1 thành viên, Chủ sở hữu ra ý kiến về việc miễn nhiệm, bãi nhiệm Tổng Giám đốc công ty TNHH 1 thành viên, đồng thời quyết định về việc bổ nhiệm Tổng giám đốc mới của công ty TNHH 1 thành viên</w:t>
            </w:r>
            <w:r w:rsidR="00F6404F">
              <w:rPr>
                <w:rFonts w:ascii="Arial" w:hAnsi="Arial" w:cs="Arial"/>
                <w:sz w:val="20"/>
                <w:szCs w:val="20"/>
              </w:rPr>
              <w:t>.</w:t>
            </w:r>
          </w:p>
          <w:p w14:paraId="1B3E7F46" w14:textId="77777777" w:rsidR="00E75080" w:rsidRPr="00E75080" w:rsidRDefault="00E75080" w:rsidP="00E75080">
            <w:pPr>
              <w:tabs>
                <w:tab w:val="left" w:pos="540"/>
              </w:tabs>
              <w:spacing w:before="180" w:after="180" w:line="360" w:lineRule="auto"/>
              <w:ind w:left="540" w:hanging="540"/>
              <w:jc w:val="both"/>
              <w:rPr>
                <w:rFonts w:ascii="Arial" w:hAnsi="Arial" w:cs="Arial"/>
                <w:sz w:val="20"/>
                <w:szCs w:val="20"/>
                <w:lang w:val="vi-VN"/>
              </w:rPr>
            </w:pPr>
            <w:r w:rsidRPr="00E75080">
              <w:rPr>
                <w:rFonts w:ascii="Arial" w:hAnsi="Arial" w:cs="Arial"/>
                <w:sz w:val="20"/>
                <w:szCs w:val="20"/>
              </w:rPr>
              <w:t>(c)</w:t>
            </w:r>
            <w:r w:rsidRPr="00E75080">
              <w:rPr>
                <w:rFonts w:ascii="Arial" w:hAnsi="Arial" w:cs="Arial"/>
                <w:sz w:val="20"/>
                <w:szCs w:val="20"/>
              </w:rPr>
              <w:tab/>
              <w:t>Trong thời gian chưa bổ nhiệm được Tổng Giám đốc thay thế, Chủ tịch Công ty sẽ tạm thời nắm quyền điều hành công ty, thực hiện các quyền và nghĩa vụ của Tổng Giám đốc đã bị bãi/miễn nhiệm</w:t>
            </w:r>
            <w:r w:rsidRPr="00E75080">
              <w:rPr>
                <w:rFonts w:ascii="Arial" w:hAnsi="Arial" w:cs="Arial"/>
                <w:sz w:val="20"/>
                <w:szCs w:val="20"/>
                <w:lang w:val="vi-VN"/>
              </w:rPr>
              <w:t>.</w:t>
            </w:r>
          </w:p>
          <w:p w14:paraId="00ECF84E" w14:textId="77777777" w:rsidR="004100E3" w:rsidRPr="004100E3" w:rsidRDefault="004100E3" w:rsidP="00E75080">
            <w:pPr>
              <w:tabs>
                <w:tab w:val="left" w:pos="540"/>
              </w:tabs>
              <w:spacing w:before="180" w:after="180" w:line="360" w:lineRule="auto"/>
              <w:ind w:left="540" w:hanging="540"/>
              <w:jc w:val="both"/>
              <w:rPr>
                <w:rFonts w:ascii="Arial" w:hAnsi="Arial" w:cs="Arial"/>
                <w:sz w:val="20"/>
                <w:szCs w:val="20"/>
              </w:rPr>
            </w:pPr>
          </w:p>
        </w:tc>
        <w:tc>
          <w:tcPr>
            <w:tcW w:w="5760" w:type="dxa"/>
          </w:tcPr>
          <w:p w14:paraId="18192B55" w14:textId="77777777" w:rsidR="005A108F" w:rsidRPr="005A108F" w:rsidRDefault="005A108F" w:rsidP="005A108F">
            <w:pPr>
              <w:tabs>
                <w:tab w:val="left" w:pos="540"/>
              </w:tabs>
              <w:spacing w:before="180" w:after="180" w:line="360" w:lineRule="auto"/>
              <w:ind w:left="540" w:hanging="540"/>
              <w:jc w:val="both"/>
              <w:rPr>
                <w:rFonts w:ascii="Arial" w:hAnsi="Arial" w:cs="Arial"/>
                <w:sz w:val="20"/>
                <w:szCs w:val="20"/>
              </w:rPr>
            </w:pPr>
            <w:r w:rsidRPr="005A108F">
              <w:rPr>
                <w:rFonts w:ascii="Arial" w:hAnsi="Arial" w:cs="Arial"/>
                <w:sz w:val="20"/>
                <w:szCs w:val="20"/>
              </w:rPr>
              <w:lastRenderedPageBreak/>
              <w:t xml:space="preserve">4.  </w:t>
            </w:r>
            <w:r w:rsidRPr="005A108F">
              <w:rPr>
                <w:rFonts w:ascii="Arial" w:hAnsi="Arial" w:cs="Arial"/>
                <w:sz w:val="20"/>
                <w:szCs w:val="20"/>
              </w:rPr>
              <w:tab/>
              <w:t>Thủ tục miễn nhiệm, bãi nhiệm Tổng Giám đốc:</w:t>
            </w:r>
          </w:p>
          <w:p w14:paraId="18A0083D" w14:textId="726D8FAA" w:rsidR="005A108F" w:rsidRPr="005A108F" w:rsidRDefault="005A108F" w:rsidP="005A108F">
            <w:pPr>
              <w:tabs>
                <w:tab w:val="left" w:pos="540"/>
              </w:tabs>
              <w:spacing w:before="180" w:after="180" w:line="360" w:lineRule="auto"/>
              <w:ind w:left="540" w:hanging="540"/>
              <w:jc w:val="both"/>
              <w:rPr>
                <w:rFonts w:ascii="Arial" w:hAnsi="Arial" w:cs="Arial"/>
                <w:sz w:val="20"/>
                <w:szCs w:val="20"/>
              </w:rPr>
            </w:pPr>
            <w:r w:rsidRPr="005A108F">
              <w:rPr>
                <w:rFonts w:ascii="Arial" w:hAnsi="Arial" w:cs="Arial"/>
                <w:sz w:val="20"/>
                <w:szCs w:val="20"/>
              </w:rPr>
              <w:t xml:space="preserve">(a) </w:t>
            </w:r>
            <w:r w:rsidRPr="005A108F">
              <w:rPr>
                <w:rFonts w:ascii="Arial" w:hAnsi="Arial" w:cs="Arial"/>
                <w:sz w:val="20"/>
                <w:szCs w:val="20"/>
              </w:rPr>
              <w:tab/>
              <w:t xml:space="preserve">Trong trường hợp phát hiện các hành vi hoặc điều kiện nêu tại khoản 2 và khoản 3 điều này, Chủ tịch Công ty </w:t>
            </w:r>
            <w:r w:rsidRPr="005A108F">
              <w:rPr>
                <w:rFonts w:ascii="Arial" w:hAnsi="Arial" w:cs="Arial"/>
                <w:sz w:val="20"/>
                <w:szCs w:val="20"/>
              </w:rPr>
              <w:lastRenderedPageBreak/>
              <w:t>gửi báo cáo xin ý kiến Tổng giám đốc tập đoàn về việc miễn nhiệm hoặc bãi nhiệm Tổng Giám đôc công ty TNHH 1 thành viên. Khi Tổng Giám đốc Tập đoàn nhận được báo cáo của Chủ tịch công ty hoặc phát hiện những trường hợp quy định tại khoản 2 và khoản 3 điều này, Tổng Giám đốc trình Hội đồng Quản trị  miễn nhiệm, bãi nhiệm Tổng Giám đốc.</w:t>
            </w:r>
          </w:p>
          <w:p w14:paraId="4E68D404" w14:textId="4D7B572A" w:rsidR="005A108F" w:rsidRPr="005A108F" w:rsidRDefault="005A108F" w:rsidP="005A108F">
            <w:pPr>
              <w:tabs>
                <w:tab w:val="left" w:pos="540"/>
              </w:tabs>
              <w:spacing w:before="180" w:after="180" w:line="360" w:lineRule="auto"/>
              <w:ind w:left="540" w:hanging="540"/>
              <w:jc w:val="both"/>
              <w:rPr>
                <w:rFonts w:ascii="Arial" w:hAnsi="Arial" w:cs="Arial"/>
                <w:sz w:val="20"/>
                <w:szCs w:val="20"/>
              </w:rPr>
            </w:pPr>
            <w:r w:rsidRPr="005A108F">
              <w:rPr>
                <w:rFonts w:ascii="Arial" w:hAnsi="Arial" w:cs="Arial"/>
                <w:sz w:val="20"/>
                <w:szCs w:val="20"/>
              </w:rPr>
              <w:t xml:space="preserve">(b) </w:t>
            </w:r>
            <w:r w:rsidRPr="005A108F">
              <w:rPr>
                <w:rFonts w:ascii="Arial" w:hAnsi="Arial" w:cs="Arial"/>
                <w:sz w:val="20"/>
                <w:szCs w:val="20"/>
              </w:rPr>
              <w:tab/>
              <w:t xml:space="preserve">Trên cơ sở báo cáo của Chủ tịch công ty, căn cứ vào tình hình thực tiễn của Công ty TNHH 1 thành viên, Hội đồng Quản trị tập đoàn ra quyết định về việc miễn nhiệm, bãi nhiệm Tổng Giám đốc công ty TNHH 1 thành viên, đồng thời quyết định về việc bổ nhiệm Tổng giám đốc mới của công ty TNHH 1 thành viên. </w:t>
            </w:r>
          </w:p>
          <w:p w14:paraId="1DFE7E5D" w14:textId="5ABD6C4E" w:rsidR="008D74EA" w:rsidRDefault="005A108F" w:rsidP="008D74EA">
            <w:pPr>
              <w:tabs>
                <w:tab w:val="left" w:pos="540"/>
              </w:tabs>
              <w:spacing w:before="180" w:after="180" w:line="360" w:lineRule="auto"/>
              <w:ind w:left="540" w:hanging="540"/>
              <w:jc w:val="both"/>
              <w:rPr>
                <w:rFonts w:ascii="Arial" w:eastAsia="Times New Roman" w:hAnsi="Arial" w:cs="Arial"/>
                <w:sz w:val="20"/>
                <w:szCs w:val="20"/>
              </w:rPr>
            </w:pPr>
            <w:r w:rsidRPr="005A108F">
              <w:rPr>
                <w:rFonts w:ascii="Arial" w:hAnsi="Arial" w:cs="Arial"/>
                <w:sz w:val="20"/>
                <w:szCs w:val="20"/>
              </w:rPr>
              <w:t>(c)</w:t>
            </w:r>
            <w:r w:rsidRPr="005A108F">
              <w:rPr>
                <w:rFonts w:ascii="Arial" w:hAnsi="Arial" w:cs="Arial"/>
                <w:sz w:val="20"/>
                <w:szCs w:val="20"/>
              </w:rPr>
              <w:tab/>
              <w:t>Trong thời gian chưa bổ nhiệm được Tổng Giám đốc thay thế, Chủ tịch Công ty sẽ tạm thời nắm quyền điều hành công ty, thực hiện các quyền và nghĩa vụ của Tổng Giám đốc đã bị bãi/miễn nhiệm</w:t>
            </w:r>
            <w:r w:rsidRPr="005A108F">
              <w:rPr>
                <w:rFonts w:ascii="Arial" w:hAnsi="Arial" w:cs="Arial"/>
                <w:sz w:val="20"/>
                <w:szCs w:val="20"/>
                <w:lang w:val="vi-VN"/>
              </w:rPr>
              <w:t>.</w:t>
            </w:r>
          </w:p>
          <w:p w14:paraId="2FF0CA86" w14:textId="77777777" w:rsidR="004100E3" w:rsidRPr="008D74EA" w:rsidRDefault="004100E3" w:rsidP="008D74EA">
            <w:pPr>
              <w:rPr>
                <w:rFonts w:ascii="Arial" w:eastAsia="Times New Roman" w:hAnsi="Arial" w:cs="Arial"/>
                <w:sz w:val="20"/>
                <w:szCs w:val="20"/>
              </w:rPr>
            </w:pPr>
          </w:p>
        </w:tc>
        <w:tc>
          <w:tcPr>
            <w:tcW w:w="3087" w:type="dxa"/>
          </w:tcPr>
          <w:p w14:paraId="32D0DC7B" w14:textId="69752752" w:rsidR="004100E3" w:rsidRPr="002D4A65" w:rsidRDefault="004100E3" w:rsidP="002D4A65">
            <w:pPr>
              <w:tabs>
                <w:tab w:val="left" w:pos="540"/>
              </w:tabs>
              <w:spacing w:line="264" w:lineRule="auto"/>
              <w:jc w:val="both"/>
              <w:rPr>
                <w:rFonts w:ascii="Arial" w:eastAsia="Times New Roman" w:hAnsi="Arial" w:cs="Arial"/>
                <w:sz w:val="20"/>
                <w:szCs w:val="20"/>
              </w:rPr>
            </w:pPr>
          </w:p>
        </w:tc>
      </w:tr>
      <w:tr w:rsidR="004100E3" w:rsidRPr="004100E3" w14:paraId="637E9C35" w14:textId="678F0BC6" w:rsidTr="00FA7587">
        <w:tc>
          <w:tcPr>
            <w:tcW w:w="5755" w:type="dxa"/>
          </w:tcPr>
          <w:p w14:paraId="697E200A" w14:textId="77777777" w:rsidR="00153832" w:rsidRPr="00153832" w:rsidRDefault="00153832" w:rsidP="00153832">
            <w:pPr>
              <w:tabs>
                <w:tab w:val="left" w:pos="540"/>
              </w:tabs>
              <w:spacing w:before="180" w:after="180" w:line="360" w:lineRule="auto"/>
              <w:ind w:left="540" w:hanging="540"/>
              <w:jc w:val="both"/>
              <w:rPr>
                <w:rFonts w:ascii="Arial" w:hAnsi="Arial" w:cs="Arial"/>
                <w:sz w:val="20"/>
                <w:szCs w:val="20"/>
                <w:lang w:val="vi-VN"/>
              </w:rPr>
            </w:pPr>
            <w:r w:rsidRPr="00153832">
              <w:rPr>
                <w:rFonts w:ascii="Arial" w:hAnsi="Arial" w:cs="Arial"/>
                <w:sz w:val="20"/>
                <w:szCs w:val="20"/>
                <w:lang w:val="vi-VN"/>
              </w:rPr>
              <w:lastRenderedPageBreak/>
              <w:t>5.</w:t>
            </w:r>
            <w:r w:rsidRPr="00153832">
              <w:rPr>
                <w:rFonts w:ascii="Arial" w:hAnsi="Arial" w:cs="Arial"/>
                <w:sz w:val="20"/>
                <w:szCs w:val="20"/>
                <w:lang w:val="vi-VN"/>
              </w:rPr>
              <w:tab/>
              <w:t>Trong trường hợp thủ tục xem xét bãi, miễn nhiệm có khả năng kéo dài, Chủ tịch Công ty có thể quyết định tạm đình chỉ công tác của Tổng Giám đốc và cử người thay thế tạm thời.</w:t>
            </w:r>
          </w:p>
          <w:p w14:paraId="59966EF8" w14:textId="0BFC4F62" w:rsidR="004100E3" w:rsidRPr="004100E3" w:rsidRDefault="004100E3" w:rsidP="008728C6">
            <w:pPr>
              <w:tabs>
                <w:tab w:val="left" w:pos="307"/>
              </w:tabs>
              <w:spacing w:before="60" w:after="60" w:line="264" w:lineRule="auto"/>
              <w:jc w:val="both"/>
              <w:rPr>
                <w:rFonts w:ascii="Arial" w:hAnsi="Arial" w:cs="Arial"/>
                <w:sz w:val="20"/>
                <w:szCs w:val="20"/>
              </w:rPr>
            </w:pPr>
          </w:p>
        </w:tc>
        <w:tc>
          <w:tcPr>
            <w:tcW w:w="5760" w:type="dxa"/>
          </w:tcPr>
          <w:p w14:paraId="7B2C09BD" w14:textId="5A11C90F" w:rsidR="004100E3" w:rsidRPr="004100E3" w:rsidRDefault="008D74EA" w:rsidP="008D74EA">
            <w:pPr>
              <w:tabs>
                <w:tab w:val="left" w:pos="540"/>
              </w:tabs>
              <w:spacing w:before="180" w:after="180" w:line="360" w:lineRule="auto"/>
              <w:ind w:left="540" w:hanging="540"/>
              <w:jc w:val="both"/>
              <w:rPr>
                <w:rFonts w:ascii="Arial" w:eastAsia="Times New Roman" w:hAnsi="Arial" w:cs="Arial"/>
                <w:sz w:val="20"/>
                <w:szCs w:val="20"/>
              </w:rPr>
            </w:pPr>
            <w:r w:rsidRPr="005A108F">
              <w:rPr>
                <w:rFonts w:ascii="Arial" w:hAnsi="Arial" w:cs="Arial"/>
                <w:sz w:val="20"/>
                <w:szCs w:val="20"/>
                <w:lang w:val="vi-VN"/>
              </w:rPr>
              <w:t>5.</w:t>
            </w:r>
            <w:r w:rsidRPr="005A108F">
              <w:rPr>
                <w:rFonts w:ascii="Arial" w:hAnsi="Arial" w:cs="Arial"/>
                <w:sz w:val="20"/>
                <w:szCs w:val="20"/>
                <w:lang w:val="vi-VN"/>
              </w:rPr>
              <w:tab/>
              <w:t xml:space="preserve">Trong trường hợp thủ tục xem xét bãi, miễn nhiệm có khả năng kéo dài, </w:t>
            </w:r>
            <w:r w:rsidRPr="005A108F">
              <w:rPr>
                <w:rFonts w:ascii="Arial" w:hAnsi="Arial" w:cs="Arial"/>
                <w:sz w:val="20"/>
                <w:szCs w:val="20"/>
              </w:rPr>
              <w:t xml:space="preserve">hoặc khi thấy Tổng Giám đốc có vi phạm nghiêm trọng các quy chế, quy định nội bộ, gây thất thoát nguồn vốn, tài sản, ảnh hưởng lớn tới hoạt động của công ty thì Tổng Giám đốc Tập đoàn có quyền Tạm đình </w:t>
            </w:r>
            <w:r w:rsidRPr="005A108F">
              <w:rPr>
                <w:rFonts w:ascii="Arial" w:hAnsi="Arial" w:cs="Arial"/>
                <w:sz w:val="20"/>
                <w:szCs w:val="20"/>
              </w:rPr>
              <w:lastRenderedPageBreak/>
              <w:t>chỉ hoạt động</w:t>
            </w:r>
            <w:r w:rsidRPr="00AC6636">
              <w:rPr>
                <w:rFonts w:ascii="Arial" w:hAnsi="Arial"/>
                <w:sz w:val="20"/>
                <w:szCs w:val="20"/>
              </w:rPr>
              <w:t xml:space="preserve"> của Tổng Giám đốc </w:t>
            </w:r>
            <w:r w:rsidRPr="005A108F">
              <w:rPr>
                <w:rFonts w:ascii="Arial" w:hAnsi="Arial" w:cs="Arial"/>
                <w:sz w:val="20"/>
                <w:szCs w:val="20"/>
                <w:lang w:val="vi-VN"/>
              </w:rPr>
              <w:t>và cử người thay thế tạm thời.</w:t>
            </w:r>
          </w:p>
        </w:tc>
        <w:tc>
          <w:tcPr>
            <w:tcW w:w="3087" w:type="dxa"/>
          </w:tcPr>
          <w:p w14:paraId="75C39EC4" w14:textId="085359A4" w:rsidR="004100E3" w:rsidRPr="004100E3" w:rsidRDefault="00BE7282" w:rsidP="00C43634">
            <w:pPr>
              <w:tabs>
                <w:tab w:val="left" w:pos="540"/>
              </w:tabs>
              <w:spacing w:line="264" w:lineRule="auto"/>
              <w:jc w:val="both"/>
              <w:rPr>
                <w:rFonts w:ascii="Arial" w:eastAsia="Times New Roman" w:hAnsi="Arial" w:cs="Arial"/>
                <w:sz w:val="20"/>
                <w:szCs w:val="20"/>
              </w:rPr>
            </w:pPr>
            <w:r>
              <w:rPr>
                <w:rFonts w:ascii="Arial" w:eastAsia="Times New Roman" w:hAnsi="Arial" w:cs="Arial"/>
                <w:sz w:val="20"/>
                <w:szCs w:val="20"/>
              </w:rPr>
              <w:lastRenderedPageBreak/>
              <w:t>TGĐ Tập đoàn có thẩm quyền tạ</w:t>
            </w:r>
            <w:r w:rsidR="008D74EA">
              <w:rPr>
                <w:rFonts w:ascii="Arial" w:eastAsia="Times New Roman" w:hAnsi="Arial" w:cs="Arial"/>
                <w:sz w:val="20"/>
                <w:szCs w:val="20"/>
              </w:rPr>
              <w:t>m</w:t>
            </w:r>
            <w:r>
              <w:rPr>
                <w:rFonts w:ascii="Arial" w:eastAsia="Times New Roman" w:hAnsi="Arial" w:cs="Arial"/>
                <w:sz w:val="20"/>
                <w:szCs w:val="20"/>
              </w:rPr>
              <w:t xml:space="preserve"> đình chỉ hoạt động của TGĐ Công ty thay vì Chủ tịch Công ty như trước đây. </w:t>
            </w:r>
          </w:p>
        </w:tc>
      </w:tr>
      <w:tr w:rsidR="004100E3" w:rsidRPr="004100E3" w14:paraId="08761036" w14:textId="6CAEBE5C" w:rsidTr="00FA7587">
        <w:tc>
          <w:tcPr>
            <w:tcW w:w="5755" w:type="dxa"/>
          </w:tcPr>
          <w:p w14:paraId="25A781E9" w14:textId="77777777" w:rsidR="004100E3" w:rsidRPr="004100E3" w:rsidRDefault="004100E3" w:rsidP="008728C6">
            <w:pPr>
              <w:tabs>
                <w:tab w:val="left" w:pos="307"/>
              </w:tabs>
              <w:spacing w:before="60" w:after="60" w:line="264" w:lineRule="auto"/>
              <w:jc w:val="both"/>
              <w:rPr>
                <w:rFonts w:ascii="Arial" w:hAnsi="Arial" w:cs="Arial"/>
                <w:sz w:val="20"/>
                <w:szCs w:val="20"/>
              </w:rPr>
            </w:pPr>
          </w:p>
        </w:tc>
        <w:tc>
          <w:tcPr>
            <w:tcW w:w="5760" w:type="dxa"/>
          </w:tcPr>
          <w:p w14:paraId="262F87B6" w14:textId="7F3621D9" w:rsidR="004100E3" w:rsidRPr="004100E3" w:rsidRDefault="008D74EA" w:rsidP="008D74EA">
            <w:pPr>
              <w:tabs>
                <w:tab w:val="left" w:pos="540"/>
              </w:tabs>
              <w:spacing w:before="180" w:after="180" w:line="360" w:lineRule="auto"/>
              <w:ind w:left="540" w:hanging="540"/>
              <w:jc w:val="both"/>
              <w:rPr>
                <w:rFonts w:ascii="Arial" w:eastAsia="Times New Roman" w:hAnsi="Arial" w:cs="Arial"/>
                <w:sz w:val="20"/>
                <w:szCs w:val="20"/>
                <w:u w:val="single"/>
              </w:rPr>
            </w:pPr>
            <w:r w:rsidRPr="005A108F">
              <w:rPr>
                <w:rFonts w:ascii="Arial" w:hAnsi="Arial" w:cs="Arial"/>
                <w:sz w:val="20"/>
                <w:szCs w:val="20"/>
              </w:rPr>
              <w:t>6.</w:t>
            </w:r>
            <w:r w:rsidRPr="005A108F">
              <w:rPr>
                <w:rFonts w:ascii="Arial" w:hAnsi="Arial" w:cs="Arial"/>
                <w:sz w:val="20"/>
                <w:szCs w:val="20"/>
              </w:rPr>
              <w:tab/>
              <w:t>Tổng Giám đốc Tập đoàn có quyền đình chỉ, hủy bỏ ngay các quyết định thuộc thẩm quyền của Tổng Giám đốc khi xét thấy các quyết định có thể phương hại đến lợi ích của công ty, vi phạm pháp luật và Điều lệ Công ty</w:t>
            </w:r>
            <w:r w:rsidRPr="005A108F">
              <w:rPr>
                <w:rFonts w:ascii="Arial" w:hAnsi="Arial" w:cs="Arial"/>
                <w:sz w:val="20"/>
                <w:szCs w:val="20"/>
                <w:lang w:val="vi-VN"/>
              </w:rPr>
              <w:t>.</w:t>
            </w:r>
          </w:p>
        </w:tc>
        <w:tc>
          <w:tcPr>
            <w:tcW w:w="3087" w:type="dxa"/>
          </w:tcPr>
          <w:p w14:paraId="06C9C4B0" w14:textId="2846B1F7" w:rsidR="004100E3" w:rsidRPr="00BE7282" w:rsidRDefault="00BE7282" w:rsidP="00C43634">
            <w:pPr>
              <w:tabs>
                <w:tab w:val="left" w:pos="540"/>
              </w:tabs>
              <w:spacing w:line="264" w:lineRule="auto"/>
              <w:jc w:val="both"/>
              <w:rPr>
                <w:rFonts w:ascii="Arial" w:eastAsia="Times New Roman" w:hAnsi="Arial" w:cs="Arial"/>
                <w:sz w:val="20"/>
                <w:szCs w:val="20"/>
              </w:rPr>
            </w:pPr>
            <w:r w:rsidRPr="00BE7282">
              <w:rPr>
                <w:rFonts w:ascii="Arial" w:eastAsia="Times New Roman" w:hAnsi="Arial" w:cs="Arial"/>
                <w:sz w:val="20"/>
                <w:szCs w:val="20"/>
              </w:rPr>
              <w:t>Bổ sung thẩm quyền đình chỉ của TGĐ Tập đoàn đối với TGĐ công ty</w:t>
            </w:r>
          </w:p>
        </w:tc>
      </w:tr>
      <w:tr w:rsidR="004100E3" w:rsidRPr="004100E3" w14:paraId="269C712D" w14:textId="4FF3F603" w:rsidTr="00FA7587">
        <w:tc>
          <w:tcPr>
            <w:tcW w:w="5755" w:type="dxa"/>
          </w:tcPr>
          <w:p w14:paraId="7B9B4119" w14:textId="77777777" w:rsidR="0005453E" w:rsidRPr="0005453E" w:rsidRDefault="0005453E" w:rsidP="0005453E">
            <w:pPr>
              <w:spacing w:before="180" w:after="180" w:line="360" w:lineRule="auto"/>
              <w:ind w:left="540" w:hanging="540"/>
              <w:jc w:val="both"/>
              <w:rPr>
                <w:rFonts w:ascii="Arial" w:hAnsi="Arial" w:cs="Arial"/>
                <w:sz w:val="20"/>
                <w:szCs w:val="20"/>
              </w:rPr>
            </w:pPr>
            <w:r w:rsidRPr="0005453E">
              <w:rPr>
                <w:rFonts w:ascii="Arial" w:eastAsia="Times New Roman" w:hAnsi="Arial" w:cs="Arial"/>
                <w:b/>
                <w:bCs/>
                <w:kern w:val="32"/>
                <w:sz w:val="20"/>
                <w:szCs w:val="20"/>
                <w:lang w:val="vi-VN"/>
              </w:rPr>
              <w:t>ĐIỀU 12. QUYỀN HẠN VÀ TRÁCH NHIỆM</w:t>
            </w:r>
            <w:r w:rsidRPr="0005453E">
              <w:rPr>
                <w:rFonts w:ascii="Arial" w:eastAsia="Times New Roman" w:hAnsi="Arial" w:cs="Arial"/>
                <w:b/>
                <w:bCs/>
                <w:kern w:val="32"/>
                <w:sz w:val="20"/>
                <w:szCs w:val="20"/>
              </w:rPr>
              <w:t xml:space="preserve"> CỦA PHÓ TỔNG GIÁM ĐỐC</w:t>
            </w:r>
            <w:r w:rsidRPr="0005453E">
              <w:rPr>
                <w:rFonts w:ascii="Arial" w:hAnsi="Arial" w:cs="Arial"/>
                <w:sz w:val="20"/>
                <w:szCs w:val="20"/>
              </w:rPr>
              <w:t xml:space="preserve"> </w:t>
            </w:r>
          </w:p>
          <w:p w14:paraId="01BD4DB0" w14:textId="0E1D53BF" w:rsidR="0005453E" w:rsidRPr="0005453E" w:rsidRDefault="0005453E" w:rsidP="0005453E">
            <w:pPr>
              <w:spacing w:before="180" w:after="180" w:line="360" w:lineRule="auto"/>
              <w:ind w:left="247" w:hanging="247"/>
              <w:jc w:val="both"/>
              <w:rPr>
                <w:rFonts w:ascii="Arial" w:hAnsi="Arial" w:cs="Arial"/>
                <w:sz w:val="20"/>
                <w:szCs w:val="20"/>
              </w:rPr>
            </w:pPr>
            <w:r w:rsidRPr="0005453E">
              <w:rPr>
                <w:rFonts w:ascii="Arial" w:hAnsi="Arial" w:cs="Arial"/>
                <w:sz w:val="20"/>
                <w:szCs w:val="20"/>
              </w:rPr>
              <w:t>3.</w:t>
            </w:r>
            <w:r w:rsidRPr="0005453E">
              <w:rPr>
                <w:rFonts w:ascii="Arial" w:hAnsi="Arial" w:cs="Arial"/>
                <w:sz w:val="20"/>
                <w:szCs w:val="20"/>
              </w:rPr>
              <w:tab/>
              <w:t>Tổng Giám đốc có thể tạm đình chỉ hoạt động của Phó Tổng Giám đốc bất kỳ lúc nào khi thấy Phó Tổng Giám đôc không đủ khả năng đảm nhận các công việc do Tổng Giám đốc phân công. Tổng Giám đốc phải báo cáo Chủ tịch công ty bằng văn bản về quyết định này trong thời hạn 3 ngày, kể từ ngày đình chỉ công tác của Phó Tổng Giám đốc</w:t>
            </w:r>
          </w:p>
          <w:p w14:paraId="04D280E5" w14:textId="52181A7F" w:rsidR="004100E3" w:rsidRPr="0005453E" w:rsidRDefault="004100E3" w:rsidP="0005453E">
            <w:pPr>
              <w:tabs>
                <w:tab w:val="left" w:pos="307"/>
              </w:tabs>
              <w:spacing w:before="60" w:after="60" w:line="360" w:lineRule="auto"/>
              <w:jc w:val="both"/>
              <w:rPr>
                <w:rFonts w:ascii="Arial" w:hAnsi="Arial" w:cs="Arial"/>
                <w:sz w:val="20"/>
                <w:szCs w:val="20"/>
              </w:rPr>
            </w:pPr>
          </w:p>
        </w:tc>
        <w:tc>
          <w:tcPr>
            <w:tcW w:w="5760" w:type="dxa"/>
          </w:tcPr>
          <w:p w14:paraId="3CA80FD5" w14:textId="775B39EF" w:rsidR="0005453E" w:rsidRPr="0005453E" w:rsidRDefault="0005453E" w:rsidP="0005453E">
            <w:pPr>
              <w:pStyle w:val="Heading1"/>
              <w:spacing w:before="180" w:after="180" w:line="360" w:lineRule="auto"/>
              <w:outlineLvl w:val="0"/>
              <w:rPr>
                <w:rFonts w:ascii="Arial" w:hAnsi="Arial" w:cs="Arial"/>
                <w:b/>
                <w:color w:val="auto"/>
                <w:sz w:val="20"/>
                <w:szCs w:val="20"/>
              </w:rPr>
            </w:pPr>
            <w:r w:rsidRPr="0005453E">
              <w:rPr>
                <w:rFonts w:ascii="Arial" w:hAnsi="Arial" w:cs="Arial"/>
                <w:b/>
                <w:color w:val="auto"/>
                <w:sz w:val="20"/>
                <w:szCs w:val="20"/>
                <w:lang w:val="vi-VN"/>
              </w:rPr>
              <w:t>ĐIỀU 1</w:t>
            </w:r>
            <w:r w:rsidRPr="0005453E">
              <w:rPr>
                <w:rFonts w:ascii="Arial" w:hAnsi="Arial" w:cs="Arial"/>
                <w:b/>
                <w:color w:val="auto"/>
                <w:sz w:val="20"/>
                <w:szCs w:val="20"/>
              </w:rPr>
              <w:t>1</w:t>
            </w:r>
            <w:r w:rsidRPr="0005453E">
              <w:rPr>
                <w:rFonts w:ascii="Arial" w:hAnsi="Arial" w:cs="Arial"/>
                <w:b/>
                <w:color w:val="auto"/>
                <w:sz w:val="20"/>
                <w:szCs w:val="20"/>
                <w:lang w:val="vi-VN"/>
              </w:rPr>
              <w:t>. QUYỀN HẠN VÀ TRÁCH NHIỆM</w:t>
            </w:r>
            <w:r w:rsidRPr="0005453E">
              <w:rPr>
                <w:rFonts w:ascii="Arial" w:hAnsi="Arial" w:cs="Arial"/>
                <w:b/>
                <w:color w:val="auto"/>
                <w:sz w:val="20"/>
                <w:szCs w:val="20"/>
              </w:rPr>
              <w:t xml:space="preserve"> CỦA PHÓ TỔNG GIÁM ĐỐC</w:t>
            </w:r>
          </w:p>
          <w:p w14:paraId="1AA77E13" w14:textId="7ABF3E45" w:rsidR="004100E3" w:rsidRPr="0005453E" w:rsidRDefault="0005453E" w:rsidP="0005453E">
            <w:pPr>
              <w:spacing w:before="60" w:after="60" w:line="360" w:lineRule="auto"/>
              <w:ind w:left="252" w:hanging="252"/>
              <w:jc w:val="both"/>
              <w:rPr>
                <w:rFonts w:ascii="Arial" w:eastAsia="Times New Roman" w:hAnsi="Arial" w:cs="Arial"/>
                <w:sz w:val="20"/>
                <w:szCs w:val="20"/>
              </w:rPr>
            </w:pPr>
            <w:r w:rsidRPr="0005453E">
              <w:rPr>
                <w:rFonts w:ascii="Arial" w:hAnsi="Arial" w:cs="Arial"/>
                <w:sz w:val="20"/>
                <w:szCs w:val="20"/>
              </w:rPr>
              <w:t>3.</w:t>
            </w:r>
            <w:r>
              <w:rPr>
                <w:rFonts w:ascii="Arial" w:hAnsi="Arial" w:cs="Arial"/>
                <w:sz w:val="20"/>
                <w:szCs w:val="20"/>
              </w:rPr>
              <w:t xml:space="preserve"> </w:t>
            </w:r>
            <w:r w:rsidRPr="0005453E">
              <w:rPr>
                <w:rFonts w:ascii="Arial" w:hAnsi="Arial" w:cs="Arial"/>
                <w:sz w:val="20"/>
                <w:szCs w:val="20"/>
              </w:rPr>
              <w:t>Tổng Giám đốc có thể tạm đình chỉ hoạt động của Phó Tổng Giám đốc bất kỳ lúc nào khi thấy Phó Tổng Giám đôc không đủ khả năng đảm nhận các công việc do Tổng Giám đốc phân công. Tổng Giám đốc phải báo cáo Chủ tịch công ty và Tổng Giám đốc Tập đoàn bằng văn bản về quyết định này trong thời hạn 3 ngày, kể từ ngày đình chỉ công tác của Phó Tổng Giám đốc</w:t>
            </w:r>
          </w:p>
        </w:tc>
        <w:tc>
          <w:tcPr>
            <w:tcW w:w="3087" w:type="dxa"/>
          </w:tcPr>
          <w:p w14:paraId="5D31ACA7" w14:textId="3B26288C" w:rsidR="004100E3" w:rsidRPr="004100E3" w:rsidRDefault="00BE7282" w:rsidP="00C43634">
            <w:pPr>
              <w:spacing w:line="264" w:lineRule="auto"/>
              <w:jc w:val="both"/>
              <w:rPr>
                <w:rFonts w:ascii="Arial" w:eastAsia="Times New Roman" w:hAnsi="Arial" w:cs="Arial"/>
                <w:sz w:val="20"/>
                <w:szCs w:val="20"/>
              </w:rPr>
            </w:pPr>
            <w:r>
              <w:rPr>
                <w:rFonts w:ascii="Arial" w:eastAsia="Times New Roman" w:hAnsi="Arial" w:cs="Arial"/>
                <w:sz w:val="20"/>
                <w:szCs w:val="20"/>
              </w:rPr>
              <w:t>Bổ sung báo cáo cho TGĐ Tập đoàn.</w:t>
            </w:r>
          </w:p>
        </w:tc>
      </w:tr>
      <w:tr w:rsidR="00857748" w:rsidRPr="004100E3" w14:paraId="7A95975A" w14:textId="77777777" w:rsidTr="00FA7587">
        <w:tc>
          <w:tcPr>
            <w:tcW w:w="5755" w:type="dxa"/>
          </w:tcPr>
          <w:p w14:paraId="56D61AD1" w14:textId="77777777" w:rsidR="00A7301A" w:rsidRPr="000865BC" w:rsidRDefault="00A7301A" w:rsidP="00A7301A">
            <w:pPr>
              <w:pStyle w:val="Heading1"/>
              <w:spacing w:before="180" w:after="180" w:line="360" w:lineRule="auto"/>
              <w:outlineLvl w:val="0"/>
              <w:rPr>
                <w:rFonts w:ascii="Arial" w:hAnsi="Arial" w:cs="Arial"/>
                <w:b/>
                <w:color w:val="auto"/>
                <w:sz w:val="20"/>
                <w:szCs w:val="20"/>
              </w:rPr>
            </w:pPr>
            <w:r w:rsidRPr="000865BC">
              <w:rPr>
                <w:rFonts w:ascii="Arial" w:hAnsi="Arial" w:cs="Arial"/>
                <w:b/>
                <w:color w:val="auto"/>
                <w:sz w:val="20"/>
                <w:szCs w:val="20"/>
                <w:lang w:val="vi-VN"/>
              </w:rPr>
              <w:lastRenderedPageBreak/>
              <w:t>ĐIỀU 1</w:t>
            </w:r>
            <w:r w:rsidRPr="000865BC">
              <w:rPr>
                <w:rFonts w:ascii="Arial" w:hAnsi="Arial" w:cs="Arial"/>
                <w:b/>
                <w:color w:val="auto"/>
                <w:sz w:val="20"/>
                <w:szCs w:val="20"/>
              </w:rPr>
              <w:t>3</w:t>
            </w:r>
            <w:r w:rsidRPr="000865BC">
              <w:rPr>
                <w:rFonts w:ascii="Arial" w:hAnsi="Arial" w:cs="Arial"/>
                <w:b/>
                <w:color w:val="auto"/>
                <w:sz w:val="20"/>
                <w:szCs w:val="20"/>
                <w:lang w:val="vi-VN"/>
              </w:rPr>
              <w:t>. QUYỀN HẠN VÀ TRÁCH NHIỆM</w:t>
            </w:r>
            <w:r w:rsidRPr="000865BC">
              <w:rPr>
                <w:rFonts w:ascii="Arial" w:hAnsi="Arial" w:cs="Arial"/>
                <w:b/>
                <w:color w:val="auto"/>
                <w:sz w:val="20"/>
                <w:szCs w:val="20"/>
              </w:rPr>
              <w:t xml:space="preserve"> CỦA GIÁM ĐỐC TÀI CHÍNH (HOẶC KẾ TOÁN TRƯỞNG)</w:t>
            </w:r>
          </w:p>
          <w:p w14:paraId="6ECFB058" w14:textId="03350B2B" w:rsidR="00A7301A" w:rsidRPr="000865BC" w:rsidRDefault="00A7301A" w:rsidP="00A7301A">
            <w:pPr>
              <w:pStyle w:val="ListParagraph"/>
              <w:numPr>
                <w:ilvl w:val="0"/>
                <w:numId w:val="52"/>
              </w:numPr>
              <w:tabs>
                <w:tab w:val="left" w:pos="787"/>
              </w:tabs>
              <w:spacing w:before="180" w:after="180" w:line="360" w:lineRule="auto"/>
              <w:rPr>
                <w:rFonts w:ascii="Arial" w:hAnsi="Arial" w:cs="Arial"/>
                <w:sz w:val="20"/>
                <w:szCs w:val="20"/>
              </w:rPr>
            </w:pPr>
            <w:r w:rsidRPr="000865BC">
              <w:rPr>
                <w:rFonts w:ascii="Arial" w:hAnsi="Arial" w:cs="Arial"/>
                <w:sz w:val="20"/>
                <w:szCs w:val="20"/>
              </w:rPr>
              <w:t>Giám đốc tài chính (hoặc Kế toán trưởng) là người giúp việc cho Tổng Giám đốc về các hoạt động liên quan đến các hoạt động tài chính, tiền tệ và thuế khoá của Công ty.</w:t>
            </w:r>
          </w:p>
          <w:p w14:paraId="30AD19CE" w14:textId="07FA5A7C" w:rsidR="00A7301A" w:rsidRPr="000865BC" w:rsidRDefault="00A7301A" w:rsidP="00A7301A">
            <w:pPr>
              <w:pStyle w:val="ListParagraph"/>
              <w:numPr>
                <w:ilvl w:val="0"/>
                <w:numId w:val="52"/>
              </w:numPr>
              <w:tabs>
                <w:tab w:val="left" w:pos="787"/>
              </w:tabs>
              <w:spacing w:before="120" w:line="312" w:lineRule="auto"/>
              <w:jc w:val="both"/>
              <w:rPr>
                <w:rFonts w:ascii="Arial" w:hAnsi="Arial" w:cs="Arial"/>
                <w:sz w:val="20"/>
                <w:szCs w:val="20"/>
              </w:rPr>
            </w:pPr>
            <w:r w:rsidRPr="000865BC">
              <w:rPr>
                <w:rFonts w:ascii="Arial" w:hAnsi="Arial" w:cs="Arial"/>
                <w:sz w:val="20"/>
                <w:szCs w:val="20"/>
              </w:rPr>
              <w:t>Giám đốc tài chính (hoặc Kế toán trưởng) chịu trách nhiệm cá nhân trước Tổng Giám đốc, Chủ tịch công ty, Chủ sở hữu và pháp luật về kết quả hoạt động trong phạm vi công việc của mình.</w:t>
            </w:r>
          </w:p>
          <w:p w14:paraId="7BC3B4CC" w14:textId="77777777" w:rsidR="00A7301A" w:rsidRPr="000865BC" w:rsidRDefault="00A7301A" w:rsidP="00A7301A">
            <w:pPr>
              <w:numPr>
                <w:ilvl w:val="0"/>
                <w:numId w:val="52"/>
              </w:numPr>
              <w:tabs>
                <w:tab w:val="left" w:pos="787"/>
              </w:tabs>
              <w:spacing w:before="120" w:line="312" w:lineRule="auto"/>
              <w:jc w:val="both"/>
              <w:rPr>
                <w:rFonts w:ascii="Arial" w:hAnsi="Arial" w:cs="Arial"/>
                <w:sz w:val="20"/>
                <w:szCs w:val="20"/>
              </w:rPr>
            </w:pPr>
            <w:r w:rsidRPr="000865BC">
              <w:rPr>
                <w:rFonts w:ascii="Arial" w:hAnsi="Arial" w:cs="Arial"/>
                <w:sz w:val="20"/>
                <w:szCs w:val="20"/>
              </w:rPr>
              <w:t>Giám đốc tài chính (hoặc Kế toán trưởng) chịu sự quản lý, giám sát của Giám đốc tài chính tập đoàn, tuân thủ các Quy chế, quy định về tài chính do Chủ sở hữu ban hành.</w:t>
            </w:r>
          </w:p>
          <w:p w14:paraId="1DFBE275" w14:textId="77777777" w:rsidR="00A7301A" w:rsidRPr="000865BC" w:rsidRDefault="00A7301A" w:rsidP="00A7301A">
            <w:pPr>
              <w:numPr>
                <w:ilvl w:val="0"/>
                <w:numId w:val="52"/>
              </w:numPr>
              <w:tabs>
                <w:tab w:val="left" w:pos="787"/>
              </w:tabs>
              <w:spacing w:before="120" w:line="312" w:lineRule="auto"/>
              <w:jc w:val="both"/>
              <w:rPr>
                <w:rFonts w:ascii="Arial" w:hAnsi="Arial" w:cs="Arial"/>
                <w:sz w:val="20"/>
                <w:szCs w:val="20"/>
              </w:rPr>
            </w:pPr>
            <w:r w:rsidRPr="000865BC">
              <w:rPr>
                <w:rFonts w:ascii="Arial" w:hAnsi="Arial" w:cs="Arial"/>
                <w:sz w:val="20"/>
                <w:szCs w:val="20"/>
              </w:rPr>
              <w:t>Giám đốc tài chính (hoặc Kế toán trưởng) phải tuân thủ các quyết định của Tổng Giám đốc. Nếu nhận thấy các quyết định của Tổng Giám đốc trái với các quy định về quản lý tài chính của Nhà nước và Công ty thì Giám đốc tài chính (hoặc Kế toán trưởng) có quyền thông báo vấn đề này đến Chủ tịch công ty và Chủ sở hữu công ty.</w:t>
            </w:r>
          </w:p>
          <w:p w14:paraId="632B6F27" w14:textId="77777777" w:rsidR="00A7301A" w:rsidRPr="000865BC" w:rsidRDefault="00A7301A" w:rsidP="00A7301A">
            <w:pPr>
              <w:numPr>
                <w:ilvl w:val="0"/>
                <w:numId w:val="52"/>
              </w:numPr>
              <w:tabs>
                <w:tab w:val="left" w:pos="787"/>
              </w:tabs>
              <w:spacing w:before="120" w:line="312" w:lineRule="auto"/>
              <w:jc w:val="both"/>
              <w:rPr>
                <w:rFonts w:ascii="Arial" w:hAnsi="Arial" w:cs="Arial"/>
                <w:sz w:val="20"/>
                <w:szCs w:val="20"/>
              </w:rPr>
            </w:pPr>
            <w:r w:rsidRPr="000865BC">
              <w:rPr>
                <w:rFonts w:ascii="Arial" w:hAnsi="Arial" w:cs="Arial"/>
                <w:sz w:val="20"/>
                <w:szCs w:val="20"/>
              </w:rPr>
              <w:t xml:space="preserve">Giám đốc tài chính (hoặc Kế toán trưởng) có trách nhiệm tổ chức quản lý, giám sát việc tuân thủ chế độ bảo mật đối với mọi sổ sách, chứng từ, thông tin tài liệu, số liệu tài chính kế toán. </w:t>
            </w:r>
          </w:p>
          <w:p w14:paraId="25974DCC" w14:textId="5143A044" w:rsidR="00857748" w:rsidRPr="00A7301A" w:rsidRDefault="00A7301A" w:rsidP="00A7301A">
            <w:pPr>
              <w:pStyle w:val="ListParagraph"/>
              <w:numPr>
                <w:ilvl w:val="0"/>
                <w:numId w:val="52"/>
              </w:numPr>
              <w:tabs>
                <w:tab w:val="left" w:pos="787"/>
              </w:tabs>
              <w:spacing w:before="120" w:line="312" w:lineRule="auto"/>
              <w:jc w:val="both"/>
              <w:rPr>
                <w:rFonts w:ascii="Arial" w:eastAsia="Times New Roman" w:hAnsi="Arial" w:cs="Arial"/>
                <w:b/>
                <w:bCs/>
                <w:kern w:val="32"/>
                <w:sz w:val="20"/>
                <w:szCs w:val="20"/>
                <w:lang w:val="vi-VN"/>
              </w:rPr>
            </w:pPr>
            <w:r w:rsidRPr="000865BC">
              <w:rPr>
                <w:rFonts w:ascii="Arial" w:hAnsi="Arial" w:cs="Arial"/>
                <w:sz w:val="20"/>
                <w:szCs w:val="20"/>
              </w:rPr>
              <w:t xml:space="preserve">Giám đốc tài chính (hoặc Kế toán trưởng) chịu trách nhiệm cao nhất đối với tính trung thực của các số liệu sổ sách, chứng từ. Khi có những lỗi kỹ thuật phải sửa </w:t>
            </w:r>
            <w:r w:rsidRPr="000865BC">
              <w:rPr>
                <w:rFonts w:ascii="Arial" w:hAnsi="Arial" w:cs="Arial"/>
                <w:sz w:val="20"/>
                <w:szCs w:val="20"/>
              </w:rPr>
              <w:lastRenderedPageBreak/>
              <w:t>lại trong sổ sách kế toán thì phải có sự xác nhận của Tổng Giám đốc</w:t>
            </w:r>
          </w:p>
        </w:tc>
        <w:tc>
          <w:tcPr>
            <w:tcW w:w="5760" w:type="dxa"/>
          </w:tcPr>
          <w:p w14:paraId="1379EAEA" w14:textId="697F82CC" w:rsidR="00A13777" w:rsidRPr="00A13777" w:rsidRDefault="00A13777" w:rsidP="00A13777">
            <w:pPr>
              <w:pStyle w:val="Heading1"/>
              <w:spacing w:before="180" w:after="180" w:line="360" w:lineRule="auto"/>
              <w:outlineLvl w:val="0"/>
              <w:rPr>
                <w:rFonts w:ascii="Arial" w:hAnsi="Arial" w:cs="Arial"/>
                <w:b/>
                <w:color w:val="auto"/>
                <w:sz w:val="20"/>
                <w:szCs w:val="20"/>
              </w:rPr>
            </w:pPr>
            <w:r w:rsidRPr="00A13777">
              <w:rPr>
                <w:rFonts w:ascii="Arial" w:hAnsi="Arial" w:cs="Arial"/>
                <w:b/>
                <w:color w:val="auto"/>
                <w:sz w:val="20"/>
                <w:szCs w:val="20"/>
                <w:lang w:val="vi-VN"/>
              </w:rPr>
              <w:lastRenderedPageBreak/>
              <w:t>ĐIỀU 1</w:t>
            </w:r>
            <w:r w:rsidRPr="00A13777">
              <w:rPr>
                <w:rFonts w:ascii="Arial" w:hAnsi="Arial" w:cs="Arial"/>
                <w:b/>
                <w:color w:val="auto"/>
                <w:sz w:val="20"/>
                <w:szCs w:val="20"/>
              </w:rPr>
              <w:t>2</w:t>
            </w:r>
            <w:r w:rsidRPr="00A13777">
              <w:rPr>
                <w:rFonts w:ascii="Arial" w:hAnsi="Arial" w:cs="Arial"/>
                <w:b/>
                <w:color w:val="auto"/>
                <w:sz w:val="20"/>
                <w:szCs w:val="20"/>
                <w:lang w:val="vi-VN"/>
              </w:rPr>
              <w:t>. QUYỀN HẠN VÀ TRÁCH NHIỆM</w:t>
            </w:r>
            <w:r w:rsidRPr="00A13777">
              <w:rPr>
                <w:rFonts w:ascii="Arial" w:hAnsi="Arial" w:cs="Arial"/>
                <w:b/>
                <w:color w:val="auto"/>
                <w:sz w:val="20"/>
                <w:szCs w:val="20"/>
              </w:rPr>
              <w:t xml:space="preserve"> CỦA KẾ TOÁN TRƯỞNG</w:t>
            </w:r>
          </w:p>
          <w:p w14:paraId="4735CB94" w14:textId="52FA1621" w:rsidR="00A13777" w:rsidRPr="006F604C" w:rsidRDefault="00A13777" w:rsidP="006F604C">
            <w:pPr>
              <w:pStyle w:val="ListParagraph"/>
              <w:numPr>
                <w:ilvl w:val="0"/>
                <w:numId w:val="53"/>
              </w:numPr>
              <w:tabs>
                <w:tab w:val="left" w:pos="792"/>
              </w:tabs>
              <w:spacing w:before="180" w:after="180" w:line="360" w:lineRule="auto"/>
              <w:rPr>
                <w:rFonts w:ascii="Arial" w:hAnsi="Arial" w:cs="Arial"/>
                <w:sz w:val="20"/>
                <w:szCs w:val="20"/>
              </w:rPr>
            </w:pPr>
            <w:r w:rsidRPr="006F604C">
              <w:rPr>
                <w:rFonts w:ascii="Arial" w:hAnsi="Arial" w:cs="Arial"/>
                <w:sz w:val="20"/>
                <w:szCs w:val="20"/>
              </w:rPr>
              <w:t>Kế toán trưởng là người giúp việc cho Tổng Giám đốc về các hoạt động liên quan đến các hoạt động tài chính, tiền tệ và thuế khoá của Công ty.</w:t>
            </w:r>
          </w:p>
          <w:p w14:paraId="75CFCBEC" w14:textId="2151D595" w:rsidR="00A13777" w:rsidRPr="00A13777" w:rsidRDefault="00A13777" w:rsidP="006F604C">
            <w:pPr>
              <w:numPr>
                <w:ilvl w:val="0"/>
                <w:numId w:val="53"/>
              </w:numPr>
              <w:tabs>
                <w:tab w:val="left" w:pos="792"/>
              </w:tabs>
              <w:spacing w:before="120" w:line="312" w:lineRule="auto"/>
              <w:jc w:val="both"/>
              <w:rPr>
                <w:rFonts w:ascii="Arial" w:hAnsi="Arial" w:cs="Arial"/>
                <w:sz w:val="20"/>
                <w:szCs w:val="20"/>
              </w:rPr>
            </w:pPr>
            <w:r w:rsidRPr="00A13777">
              <w:rPr>
                <w:rFonts w:ascii="Arial" w:hAnsi="Arial" w:cs="Arial"/>
                <w:sz w:val="20"/>
                <w:szCs w:val="20"/>
              </w:rPr>
              <w:t>Kế toán trưởng chịu trách nhiệm cá nhân trước Tổng Giám đốc, Chủ tịch công ty, Chủ sở hữu và pháp luật về kết quả hoạt động trong phạm vi công việc của mình.</w:t>
            </w:r>
          </w:p>
          <w:p w14:paraId="3FCF10CC" w14:textId="0A0A888E" w:rsidR="00A13777" w:rsidRPr="00A13777" w:rsidRDefault="00A13777" w:rsidP="006F604C">
            <w:pPr>
              <w:numPr>
                <w:ilvl w:val="0"/>
                <w:numId w:val="53"/>
              </w:numPr>
              <w:tabs>
                <w:tab w:val="left" w:pos="792"/>
              </w:tabs>
              <w:spacing w:before="120" w:line="312" w:lineRule="auto"/>
              <w:jc w:val="both"/>
              <w:rPr>
                <w:rFonts w:ascii="Arial" w:hAnsi="Arial" w:cs="Arial"/>
                <w:sz w:val="20"/>
                <w:szCs w:val="20"/>
              </w:rPr>
            </w:pPr>
            <w:r w:rsidRPr="00A13777">
              <w:rPr>
                <w:rFonts w:ascii="Arial" w:hAnsi="Arial" w:cs="Arial"/>
                <w:sz w:val="20"/>
                <w:szCs w:val="20"/>
              </w:rPr>
              <w:t>Kế toán trưởng chịu sự quản lý, giám sát của Giám đốc tài chính tập đoàn, tuân thủ các Quy chế, quy định về tài chính do Chủ sở hữu ban hành.</w:t>
            </w:r>
          </w:p>
          <w:p w14:paraId="05C449E4" w14:textId="56543757" w:rsidR="00A13777" w:rsidRPr="00A13777" w:rsidRDefault="00A13777" w:rsidP="006F604C">
            <w:pPr>
              <w:numPr>
                <w:ilvl w:val="0"/>
                <w:numId w:val="53"/>
              </w:numPr>
              <w:tabs>
                <w:tab w:val="left" w:pos="792"/>
              </w:tabs>
              <w:spacing w:before="120" w:line="312" w:lineRule="auto"/>
              <w:jc w:val="both"/>
              <w:rPr>
                <w:rFonts w:ascii="Arial" w:hAnsi="Arial" w:cs="Arial"/>
                <w:sz w:val="20"/>
                <w:szCs w:val="20"/>
              </w:rPr>
            </w:pPr>
            <w:r w:rsidRPr="00A13777">
              <w:rPr>
                <w:rFonts w:ascii="Arial" w:hAnsi="Arial" w:cs="Arial"/>
                <w:sz w:val="20"/>
                <w:szCs w:val="20"/>
              </w:rPr>
              <w:t>Kế toán trưởng phải tuân thủ các quyết định của Tổng Giám đốc. Nếu nhận thấy các quyết định của Tổng Giám đốc trái với các quy định về quản lý tài chính của Nhà nước và Công ty thì Kế toán trưởng có quyền thông báo vấn đề này đến Chủ tịch công ty và Chủ sở hữu công ty.</w:t>
            </w:r>
          </w:p>
          <w:p w14:paraId="565352E5" w14:textId="310A7346" w:rsidR="00A13777" w:rsidRPr="00A13777" w:rsidRDefault="00A13777" w:rsidP="006F604C">
            <w:pPr>
              <w:numPr>
                <w:ilvl w:val="0"/>
                <w:numId w:val="53"/>
              </w:numPr>
              <w:tabs>
                <w:tab w:val="left" w:pos="792"/>
              </w:tabs>
              <w:spacing w:before="120" w:line="312" w:lineRule="auto"/>
              <w:jc w:val="both"/>
              <w:rPr>
                <w:rFonts w:ascii="Arial" w:hAnsi="Arial" w:cs="Arial"/>
                <w:sz w:val="20"/>
                <w:szCs w:val="20"/>
              </w:rPr>
            </w:pPr>
            <w:r w:rsidRPr="00A13777">
              <w:rPr>
                <w:rFonts w:ascii="Arial" w:hAnsi="Arial" w:cs="Arial"/>
                <w:sz w:val="20"/>
                <w:szCs w:val="20"/>
              </w:rPr>
              <w:t xml:space="preserve">Kế toán trưởng có trách nhiệm tổ chức quản lý, giám sát việc tuân thủ chế độ bảo mật đối với mọi sổ sách, chứng từ, thông tin tài liệu, số liệu tài chính kế toán. </w:t>
            </w:r>
          </w:p>
          <w:p w14:paraId="389044F4" w14:textId="3E04DF97" w:rsidR="00857748" w:rsidRPr="0005453E" w:rsidRDefault="00A13777" w:rsidP="006F604C">
            <w:pPr>
              <w:numPr>
                <w:ilvl w:val="0"/>
                <w:numId w:val="53"/>
              </w:numPr>
              <w:tabs>
                <w:tab w:val="left" w:pos="792"/>
              </w:tabs>
              <w:spacing w:before="120" w:line="312" w:lineRule="auto"/>
              <w:jc w:val="both"/>
              <w:rPr>
                <w:rFonts w:ascii="Arial" w:hAnsi="Arial" w:cs="Arial"/>
                <w:b/>
                <w:sz w:val="20"/>
                <w:szCs w:val="20"/>
                <w:lang w:val="vi-VN"/>
              </w:rPr>
            </w:pPr>
            <w:r w:rsidRPr="00A13777">
              <w:rPr>
                <w:rFonts w:ascii="Arial" w:hAnsi="Arial" w:cs="Arial"/>
                <w:sz w:val="20"/>
                <w:szCs w:val="20"/>
              </w:rPr>
              <w:t>Kế toán trưởng chịu trách nhiệm cao nhất đối với tính trung thực của các số liệu sổ sách, chứng từ. Khi có những lỗi kỹ thuật phải sửa lại trong sổ sách kế toán thì phải có sự xác nhận của Tổng Giám đốc.</w:t>
            </w:r>
          </w:p>
        </w:tc>
        <w:tc>
          <w:tcPr>
            <w:tcW w:w="3087" w:type="dxa"/>
          </w:tcPr>
          <w:p w14:paraId="11B2272D" w14:textId="4BC933ED" w:rsidR="00857748" w:rsidRDefault="00EA0B7E" w:rsidP="00C43634">
            <w:pPr>
              <w:spacing w:line="264" w:lineRule="auto"/>
              <w:jc w:val="both"/>
              <w:rPr>
                <w:rFonts w:ascii="Arial" w:eastAsia="Times New Roman" w:hAnsi="Arial" w:cs="Arial"/>
                <w:sz w:val="20"/>
                <w:szCs w:val="20"/>
              </w:rPr>
            </w:pPr>
            <w:r>
              <w:rPr>
                <w:rFonts w:ascii="Arial" w:eastAsia="Times New Roman" w:hAnsi="Arial" w:cs="Arial"/>
                <w:sz w:val="20"/>
                <w:szCs w:val="20"/>
              </w:rPr>
              <w:t>Bỏ chức danh Giám đốc tài chính.</w:t>
            </w:r>
          </w:p>
        </w:tc>
      </w:tr>
      <w:tr w:rsidR="00857748" w:rsidRPr="004100E3" w14:paraId="29091B3C" w14:textId="77777777" w:rsidTr="00FA7587">
        <w:tc>
          <w:tcPr>
            <w:tcW w:w="5755" w:type="dxa"/>
          </w:tcPr>
          <w:p w14:paraId="22190E3C" w14:textId="77777777" w:rsidR="00E85153" w:rsidRPr="006C38E4" w:rsidRDefault="00E85153" w:rsidP="00E85153">
            <w:pPr>
              <w:spacing w:before="180" w:after="180" w:line="360" w:lineRule="auto"/>
              <w:jc w:val="both"/>
              <w:rPr>
                <w:rFonts w:ascii="Arial" w:hAnsi="Arial" w:cs="Arial"/>
                <w:sz w:val="20"/>
                <w:szCs w:val="20"/>
              </w:rPr>
            </w:pPr>
            <w:r w:rsidRPr="006C38E4">
              <w:rPr>
                <w:rFonts w:ascii="Arial" w:hAnsi="Arial" w:cs="Arial"/>
                <w:b/>
                <w:sz w:val="20"/>
                <w:szCs w:val="20"/>
              </w:rPr>
              <w:lastRenderedPageBreak/>
              <w:t xml:space="preserve">ĐIỀU 14. TỪ NHIỆM, BÃI NHIỆM, MIỄN NHIỆM </w:t>
            </w:r>
          </w:p>
          <w:p w14:paraId="3643DE5A" w14:textId="2A7C3449" w:rsidR="00E85153" w:rsidRPr="006C38E4" w:rsidRDefault="00E85153" w:rsidP="00E85153">
            <w:pPr>
              <w:spacing w:before="180" w:after="180" w:line="360" w:lineRule="auto"/>
              <w:ind w:left="540" w:hanging="540"/>
              <w:jc w:val="both"/>
              <w:rPr>
                <w:rFonts w:ascii="Arial" w:hAnsi="Arial" w:cs="Arial"/>
                <w:sz w:val="20"/>
                <w:szCs w:val="20"/>
              </w:rPr>
            </w:pPr>
            <w:r w:rsidRPr="006C38E4">
              <w:rPr>
                <w:rFonts w:ascii="Arial" w:hAnsi="Arial" w:cs="Arial"/>
                <w:sz w:val="20"/>
                <w:szCs w:val="20"/>
              </w:rPr>
              <w:t>1.</w:t>
            </w:r>
            <w:r w:rsidRPr="006C38E4">
              <w:rPr>
                <w:rFonts w:ascii="Arial" w:hAnsi="Arial" w:cs="Arial"/>
                <w:sz w:val="20"/>
                <w:szCs w:val="20"/>
              </w:rPr>
              <w:tab/>
              <w:t>Khi Phó Tổng Giám đốc, Giám đốc tài chính, Kế toán trưởng muốn từ nhiệm phải có đơn gửi Chủ tịch công ty. Trong thời hạn 60 ngày kể từ ngày nhận đơn, Chủ tịch công ty phải xem xét và quyết định.</w:t>
            </w:r>
            <w:r w:rsidRPr="006C38E4">
              <w:rPr>
                <w:rFonts w:ascii="Arial" w:hAnsi="Arial" w:cs="Arial"/>
                <w:sz w:val="20"/>
                <w:szCs w:val="20"/>
              </w:rPr>
              <w:tab/>
              <w:t xml:space="preserve"> </w:t>
            </w:r>
          </w:p>
          <w:p w14:paraId="3CDB3BEA" w14:textId="331C1729" w:rsidR="00857748" w:rsidRPr="006C38E4" w:rsidRDefault="00E85153" w:rsidP="00E85153">
            <w:pPr>
              <w:spacing w:before="180" w:after="180" w:line="360" w:lineRule="auto"/>
              <w:ind w:left="540" w:hanging="540"/>
              <w:jc w:val="both"/>
              <w:rPr>
                <w:rFonts w:ascii="Arial" w:eastAsia="Times New Roman" w:hAnsi="Arial" w:cs="Arial"/>
                <w:b/>
                <w:bCs/>
                <w:kern w:val="32"/>
                <w:sz w:val="20"/>
                <w:szCs w:val="20"/>
                <w:lang w:val="vi-VN"/>
              </w:rPr>
            </w:pPr>
            <w:r w:rsidRPr="006C38E4">
              <w:rPr>
                <w:rFonts w:ascii="Arial" w:hAnsi="Arial" w:cs="Arial"/>
                <w:sz w:val="20"/>
                <w:szCs w:val="20"/>
              </w:rPr>
              <w:t>2.</w:t>
            </w:r>
            <w:r w:rsidRPr="006C38E4">
              <w:rPr>
                <w:rFonts w:ascii="Arial" w:hAnsi="Arial" w:cs="Arial"/>
                <w:color w:val="000080"/>
                <w:sz w:val="20"/>
                <w:szCs w:val="20"/>
              </w:rPr>
              <w:tab/>
            </w:r>
            <w:r w:rsidRPr="006C38E4">
              <w:rPr>
                <w:rFonts w:ascii="Arial" w:hAnsi="Arial" w:cs="Arial"/>
                <w:sz w:val="20"/>
                <w:szCs w:val="20"/>
                <w:lang w:val="vi-VN"/>
              </w:rPr>
              <w:t>Các điều kiện</w:t>
            </w:r>
            <w:r w:rsidRPr="006C38E4">
              <w:rPr>
                <w:rFonts w:ascii="Arial" w:hAnsi="Arial" w:cs="Arial"/>
                <w:sz w:val="20"/>
                <w:szCs w:val="20"/>
              </w:rPr>
              <w:t xml:space="preserve"> và thủ tục</w:t>
            </w:r>
            <w:r w:rsidRPr="006C38E4">
              <w:rPr>
                <w:rFonts w:ascii="Arial" w:hAnsi="Arial" w:cs="Arial"/>
                <w:sz w:val="20"/>
                <w:szCs w:val="20"/>
                <w:lang w:val="vi-VN"/>
              </w:rPr>
              <w:t xml:space="preserve"> bãi/miễn nhiệm </w:t>
            </w:r>
            <w:r w:rsidRPr="006C38E4">
              <w:rPr>
                <w:rFonts w:ascii="Arial" w:hAnsi="Arial" w:cs="Arial"/>
                <w:sz w:val="20"/>
                <w:szCs w:val="20"/>
              </w:rPr>
              <w:t xml:space="preserve">Phó </w:t>
            </w:r>
            <w:r w:rsidRPr="006C38E4">
              <w:rPr>
                <w:rFonts w:ascii="Arial" w:hAnsi="Arial" w:cs="Arial"/>
                <w:sz w:val="20"/>
                <w:szCs w:val="20"/>
                <w:lang w:val="vi-VN"/>
              </w:rPr>
              <w:t>T</w:t>
            </w:r>
            <w:r w:rsidRPr="006C38E4">
              <w:rPr>
                <w:rFonts w:ascii="Arial" w:hAnsi="Arial" w:cs="Arial"/>
                <w:sz w:val="20"/>
                <w:szCs w:val="20"/>
              </w:rPr>
              <w:t xml:space="preserve">ổng giám đốc, Giám đốc tài chính, Kế toán trưởng </w:t>
            </w:r>
            <w:r w:rsidRPr="006C38E4">
              <w:rPr>
                <w:rFonts w:ascii="Arial" w:hAnsi="Arial" w:cs="Arial"/>
                <w:sz w:val="20"/>
                <w:szCs w:val="20"/>
                <w:lang w:val="vi-VN"/>
              </w:rPr>
              <w:t>được áp dụng tương tự cho việc bãi/miễn nhiệm T</w:t>
            </w:r>
            <w:r w:rsidRPr="006C38E4">
              <w:rPr>
                <w:rFonts w:ascii="Arial" w:hAnsi="Arial" w:cs="Arial"/>
                <w:sz w:val="20"/>
                <w:szCs w:val="20"/>
              </w:rPr>
              <w:t>ổng giám đốc</w:t>
            </w:r>
            <w:r w:rsidRPr="006C38E4">
              <w:rPr>
                <w:rFonts w:ascii="Arial" w:hAnsi="Arial" w:cs="Arial"/>
                <w:sz w:val="20"/>
                <w:szCs w:val="20"/>
                <w:lang w:val="vi-VN"/>
              </w:rPr>
              <w:t>.</w:t>
            </w:r>
          </w:p>
        </w:tc>
        <w:tc>
          <w:tcPr>
            <w:tcW w:w="5760" w:type="dxa"/>
          </w:tcPr>
          <w:p w14:paraId="043D1DCA" w14:textId="5C027FCB" w:rsidR="006C38E4" w:rsidRPr="006C38E4" w:rsidRDefault="006C38E4" w:rsidP="006C38E4">
            <w:pPr>
              <w:spacing w:before="180" w:after="180" w:line="360" w:lineRule="auto"/>
              <w:jc w:val="both"/>
              <w:rPr>
                <w:rFonts w:ascii="Arial" w:hAnsi="Arial" w:cs="Arial"/>
                <w:sz w:val="20"/>
                <w:szCs w:val="20"/>
              </w:rPr>
            </w:pPr>
            <w:r w:rsidRPr="006C38E4">
              <w:rPr>
                <w:rFonts w:ascii="Arial" w:hAnsi="Arial" w:cs="Arial"/>
                <w:b/>
                <w:sz w:val="20"/>
                <w:szCs w:val="20"/>
              </w:rPr>
              <w:t xml:space="preserve">ĐIỀU 13. TỪ NHIỆM, BÃI NHIỆM, MIỄN NHIỆM </w:t>
            </w:r>
          </w:p>
          <w:p w14:paraId="37AC8648" w14:textId="627B85C1" w:rsidR="006C38E4" w:rsidRPr="006C38E4" w:rsidRDefault="006C38E4" w:rsidP="006C38E4">
            <w:pPr>
              <w:spacing w:before="180" w:after="180" w:line="360" w:lineRule="auto"/>
              <w:ind w:left="540" w:hanging="540"/>
              <w:jc w:val="both"/>
              <w:rPr>
                <w:rFonts w:ascii="Arial" w:hAnsi="Arial" w:cs="Arial"/>
                <w:sz w:val="20"/>
                <w:szCs w:val="20"/>
              </w:rPr>
            </w:pPr>
            <w:r w:rsidRPr="006C38E4">
              <w:rPr>
                <w:rFonts w:ascii="Arial" w:hAnsi="Arial" w:cs="Arial"/>
                <w:sz w:val="20"/>
                <w:szCs w:val="20"/>
              </w:rPr>
              <w:t>1.</w:t>
            </w:r>
            <w:r w:rsidRPr="006C38E4">
              <w:rPr>
                <w:rFonts w:ascii="Arial" w:hAnsi="Arial" w:cs="Arial"/>
                <w:sz w:val="20"/>
                <w:szCs w:val="20"/>
              </w:rPr>
              <w:tab/>
              <w:t>Khi Phó Tổng Giám đốc, Kế toán trưởng muốn từ nhiệm phải có đơn gửi Chủ tịch công ty. Trong thời hạn 60 ngày kể từ ngày nhận đơn, Chủ tịch công ty phải xem xét và quyết định</w:t>
            </w:r>
            <w:proofErr w:type="gramStart"/>
            <w:r w:rsidRPr="006C38E4">
              <w:rPr>
                <w:rFonts w:ascii="Arial" w:hAnsi="Arial" w:cs="Arial"/>
                <w:sz w:val="20"/>
                <w:szCs w:val="20"/>
              </w:rPr>
              <w:t>..</w:t>
            </w:r>
            <w:proofErr w:type="gramEnd"/>
            <w:r w:rsidRPr="006C38E4">
              <w:rPr>
                <w:rFonts w:ascii="Arial" w:hAnsi="Arial" w:cs="Arial"/>
                <w:sz w:val="20"/>
                <w:szCs w:val="20"/>
              </w:rPr>
              <w:t xml:space="preserve"> </w:t>
            </w:r>
            <w:r w:rsidRPr="006C38E4">
              <w:rPr>
                <w:rFonts w:ascii="Arial" w:hAnsi="Arial" w:cs="Arial"/>
                <w:sz w:val="20"/>
                <w:szCs w:val="20"/>
              </w:rPr>
              <w:tab/>
              <w:t xml:space="preserve"> </w:t>
            </w:r>
          </w:p>
          <w:p w14:paraId="41965461" w14:textId="49F0F2F4" w:rsidR="00857748" w:rsidRPr="006C38E4" w:rsidRDefault="006C38E4" w:rsidP="006C38E4">
            <w:pPr>
              <w:spacing w:before="180" w:after="180" w:line="360" w:lineRule="auto"/>
              <w:ind w:left="540" w:hanging="540"/>
              <w:jc w:val="both"/>
              <w:rPr>
                <w:rFonts w:ascii="Arial" w:hAnsi="Arial" w:cs="Arial"/>
                <w:b/>
                <w:sz w:val="20"/>
                <w:szCs w:val="20"/>
                <w:lang w:val="vi-VN"/>
              </w:rPr>
            </w:pPr>
            <w:r w:rsidRPr="006C38E4">
              <w:rPr>
                <w:rFonts w:ascii="Arial" w:hAnsi="Arial" w:cs="Arial"/>
                <w:sz w:val="20"/>
                <w:szCs w:val="20"/>
              </w:rPr>
              <w:t>2.</w:t>
            </w:r>
            <w:r w:rsidRPr="006C38E4">
              <w:rPr>
                <w:rFonts w:ascii="Arial" w:hAnsi="Arial" w:cs="Arial"/>
                <w:color w:val="000080"/>
                <w:sz w:val="20"/>
                <w:szCs w:val="20"/>
              </w:rPr>
              <w:tab/>
            </w:r>
            <w:r w:rsidRPr="006C38E4">
              <w:rPr>
                <w:rFonts w:ascii="Arial" w:hAnsi="Arial" w:cs="Arial"/>
                <w:sz w:val="20"/>
                <w:szCs w:val="20"/>
                <w:lang w:val="vi-VN"/>
              </w:rPr>
              <w:t>Các điều kiện</w:t>
            </w:r>
            <w:r w:rsidRPr="006C38E4">
              <w:rPr>
                <w:rFonts w:ascii="Arial" w:hAnsi="Arial" w:cs="Arial"/>
                <w:sz w:val="20"/>
                <w:szCs w:val="20"/>
              </w:rPr>
              <w:t xml:space="preserve"> và thủ tục</w:t>
            </w:r>
            <w:r w:rsidRPr="006C38E4">
              <w:rPr>
                <w:rFonts w:ascii="Arial" w:hAnsi="Arial" w:cs="Arial"/>
                <w:sz w:val="20"/>
                <w:szCs w:val="20"/>
                <w:lang w:val="vi-VN"/>
              </w:rPr>
              <w:t xml:space="preserve"> bãi/miễn nhiệm </w:t>
            </w:r>
            <w:r w:rsidRPr="006C38E4">
              <w:rPr>
                <w:rFonts w:ascii="Arial" w:hAnsi="Arial" w:cs="Arial"/>
                <w:sz w:val="20"/>
                <w:szCs w:val="20"/>
              </w:rPr>
              <w:t xml:space="preserve">Phó </w:t>
            </w:r>
            <w:r w:rsidRPr="006C38E4">
              <w:rPr>
                <w:rFonts w:ascii="Arial" w:hAnsi="Arial" w:cs="Arial"/>
                <w:sz w:val="20"/>
                <w:szCs w:val="20"/>
                <w:lang w:val="vi-VN"/>
              </w:rPr>
              <w:t>T</w:t>
            </w:r>
            <w:r w:rsidRPr="006C38E4">
              <w:rPr>
                <w:rFonts w:ascii="Arial" w:hAnsi="Arial" w:cs="Arial"/>
                <w:sz w:val="20"/>
                <w:szCs w:val="20"/>
              </w:rPr>
              <w:t xml:space="preserve">ổng giám đốc, Kế toán trưởng </w:t>
            </w:r>
            <w:r w:rsidRPr="006C38E4">
              <w:rPr>
                <w:rFonts w:ascii="Arial" w:hAnsi="Arial" w:cs="Arial"/>
                <w:sz w:val="20"/>
                <w:szCs w:val="20"/>
                <w:lang w:val="vi-VN"/>
              </w:rPr>
              <w:t>được áp dụng tương tự cho việc bãi/miễn nhiệm T</w:t>
            </w:r>
            <w:r w:rsidRPr="006C38E4">
              <w:rPr>
                <w:rFonts w:ascii="Arial" w:hAnsi="Arial" w:cs="Arial"/>
                <w:sz w:val="20"/>
                <w:szCs w:val="20"/>
              </w:rPr>
              <w:t>ổng giám đốc</w:t>
            </w:r>
            <w:r w:rsidRPr="006C38E4">
              <w:rPr>
                <w:rFonts w:ascii="Arial" w:hAnsi="Arial" w:cs="Arial"/>
                <w:sz w:val="20"/>
                <w:szCs w:val="20"/>
                <w:lang w:val="vi-VN"/>
              </w:rPr>
              <w:t>.</w:t>
            </w:r>
          </w:p>
        </w:tc>
        <w:tc>
          <w:tcPr>
            <w:tcW w:w="3087" w:type="dxa"/>
          </w:tcPr>
          <w:p w14:paraId="3F2FD4F2" w14:textId="5CB01E62" w:rsidR="00857748" w:rsidRDefault="00E81174" w:rsidP="00C43634">
            <w:pPr>
              <w:spacing w:line="264" w:lineRule="auto"/>
              <w:jc w:val="both"/>
              <w:rPr>
                <w:rFonts w:ascii="Arial" w:eastAsia="Times New Roman" w:hAnsi="Arial" w:cs="Arial"/>
                <w:sz w:val="20"/>
                <w:szCs w:val="20"/>
              </w:rPr>
            </w:pPr>
            <w:r>
              <w:rPr>
                <w:rFonts w:ascii="Arial" w:eastAsia="Times New Roman" w:hAnsi="Arial" w:cs="Arial"/>
                <w:sz w:val="20"/>
                <w:szCs w:val="20"/>
              </w:rPr>
              <w:t>Bỏ chức danh Giám đốc tài chính.</w:t>
            </w:r>
          </w:p>
        </w:tc>
      </w:tr>
      <w:tr w:rsidR="00DB5E9A" w:rsidRPr="004100E3" w14:paraId="16209910" w14:textId="77777777" w:rsidTr="00FA7587">
        <w:tc>
          <w:tcPr>
            <w:tcW w:w="5755" w:type="dxa"/>
          </w:tcPr>
          <w:p w14:paraId="77DA453F" w14:textId="77777777" w:rsidR="00FD361B" w:rsidRPr="00FA7587" w:rsidRDefault="00FD361B" w:rsidP="00FD361B">
            <w:pPr>
              <w:pStyle w:val="Heading1"/>
              <w:spacing w:before="180" w:after="180" w:line="360" w:lineRule="auto"/>
              <w:outlineLvl w:val="0"/>
              <w:rPr>
                <w:rFonts w:ascii="Arial" w:hAnsi="Arial" w:cs="Arial"/>
                <w:b/>
                <w:color w:val="auto"/>
                <w:sz w:val="20"/>
                <w:szCs w:val="20"/>
              </w:rPr>
            </w:pPr>
            <w:r w:rsidRPr="00FA7587">
              <w:rPr>
                <w:rFonts w:ascii="Arial" w:hAnsi="Arial" w:cs="Arial"/>
                <w:b/>
                <w:color w:val="auto"/>
                <w:sz w:val="20"/>
                <w:szCs w:val="20"/>
              </w:rPr>
              <w:lastRenderedPageBreak/>
              <w:t xml:space="preserve">ĐIỀU 15.  NGHĨA VỤ CHUNG </w:t>
            </w:r>
          </w:p>
          <w:p w14:paraId="0B9F7FC5" w14:textId="77777777" w:rsidR="00FD361B" w:rsidRPr="00FA7587" w:rsidRDefault="00FD361B" w:rsidP="00FD361B">
            <w:pPr>
              <w:numPr>
                <w:ilvl w:val="1"/>
                <w:numId w:val="0"/>
              </w:numPr>
              <w:tabs>
                <w:tab w:val="num" w:pos="504"/>
              </w:tabs>
              <w:spacing w:before="180" w:after="180" w:line="360" w:lineRule="auto"/>
              <w:ind w:left="540" w:hanging="473"/>
              <w:jc w:val="both"/>
              <w:rPr>
                <w:rFonts w:ascii="Arial" w:hAnsi="Arial" w:cs="Arial"/>
                <w:sz w:val="20"/>
                <w:szCs w:val="20"/>
              </w:rPr>
            </w:pPr>
            <w:r w:rsidRPr="00FA7587">
              <w:rPr>
                <w:rFonts w:ascii="Arial" w:hAnsi="Arial" w:cs="Arial"/>
                <w:sz w:val="20"/>
                <w:szCs w:val="20"/>
              </w:rPr>
              <w:t xml:space="preserve">1. </w:t>
            </w:r>
            <w:r w:rsidRPr="00FA7587">
              <w:rPr>
                <w:rFonts w:ascii="Arial" w:hAnsi="Arial" w:cs="Arial"/>
                <w:sz w:val="20"/>
                <w:szCs w:val="20"/>
              </w:rPr>
              <w:tab/>
            </w:r>
            <w:r w:rsidRPr="00FA7587">
              <w:rPr>
                <w:rFonts w:ascii="Arial" w:hAnsi="Arial" w:cs="Arial"/>
                <w:sz w:val="20"/>
                <w:szCs w:val="20"/>
              </w:rPr>
              <w:tab/>
              <w:t>Các thành viên Ban Điều hành có các nghĩa vụ sau đây:</w:t>
            </w:r>
          </w:p>
          <w:p w14:paraId="00F5620A" w14:textId="77777777" w:rsidR="00FD361B" w:rsidRPr="00FA7587" w:rsidRDefault="00FD361B" w:rsidP="00FD361B">
            <w:pPr>
              <w:tabs>
                <w:tab w:val="num" w:pos="504"/>
                <w:tab w:val="num" w:pos="1080"/>
              </w:tabs>
              <w:spacing w:before="180" w:after="180" w:line="360" w:lineRule="auto"/>
              <w:ind w:left="540" w:hanging="473"/>
              <w:jc w:val="both"/>
              <w:rPr>
                <w:rFonts w:ascii="Arial" w:hAnsi="Arial" w:cs="Arial"/>
                <w:sz w:val="20"/>
                <w:szCs w:val="20"/>
              </w:rPr>
            </w:pPr>
            <w:r w:rsidRPr="00FA7587">
              <w:rPr>
                <w:rFonts w:ascii="Arial" w:hAnsi="Arial" w:cs="Arial"/>
                <w:sz w:val="20"/>
                <w:szCs w:val="20"/>
              </w:rPr>
              <w:t>(a)</w:t>
            </w:r>
            <w:r w:rsidRPr="00FA7587">
              <w:rPr>
                <w:rFonts w:ascii="Arial" w:hAnsi="Arial" w:cs="Arial"/>
                <w:sz w:val="20"/>
                <w:szCs w:val="20"/>
              </w:rPr>
              <w:tab/>
              <w:t>Thực hiện các quyền và nhiệm vụ được giao theo đúng quy định của pháp luật, Điều lệ công ty, Quyết định của Chủ sở hữu công ty và Chủ tịch công ty, Quyết định bổ nhiệm và Quy chế này,</w:t>
            </w:r>
          </w:p>
          <w:p w14:paraId="60BED952" w14:textId="77777777" w:rsidR="00FD361B" w:rsidRPr="00FA7587" w:rsidRDefault="00FD361B" w:rsidP="00FD361B">
            <w:pPr>
              <w:tabs>
                <w:tab w:val="num" w:pos="504"/>
                <w:tab w:val="num" w:pos="1080"/>
              </w:tabs>
              <w:spacing w:before="180" w:after="180" w:line="360" w:lineRule="auto"/>
              <w:ind w:left="540" w:hanging="473"/>
              <w:jc w:val="both"/>
              <w:rPr>
                <w:rFonts w:ascii="Arial" w:hAnsi="Arial" w:cs="Arial"/>
                <w:sz w:val="20"/>
                <w:szCs w:val="20"/>
              </w:rPr>
            </w:pPr>
            <w:r w:rsidRPr="00FA7587">
              <w:rPr>
                <w:rFonts w:ascii="Arial" w:hAnsi="Arial" w:cs="Arial"/>
                <w:sz w:val="20"/>
                <w:szCs w:val="20"/>
              </w:rPr>
              <w:t>(b)</w:t>
            </w:r>
            <w:r w:rsidRPr="00FA7587">
              <w:rPr>
                <w:rFonts w:ascii="Arial" w:hAnsi="Arial" w:cs="Arial"/>
                <w:sz w:val="20"/>
                <w:szCs w:val="20"/>
              </w:rPr>
              <w:tab/>
              <w:t>Thực hiện các quyền và nghĩa vụ được giao một cách trung thực, cẩn trọng, tốt nhất nhằm đảm bảo lợi ích hợp pháp tối đa của Công ty và cổ đông công ty,</w:t>
            </w:r>
          </w:p>
          <w:p w14:paraId="14A407C5" w14:textId="77777777" w:rsidR="00FD361B" w:rsidRPr="00FA7587" w:rsidRDefault="00FD361B" w:rsidP="00FD361B">
            <w:pPr>
              <w:tabs>
                <w:tab w:val="num" w:pos="504"/>
                <w:tab w:val="num" w:pos="1080"/>
              </w:tabs>
              <w:spacing w:before="180" w:after="180" w:line="360" w:lineRule="auto"/>
              <w:ind w:left="540" w:hanging="473"/>
              <w:jc w:val="both"/>
              <w:rPr>
                <w:rFonts w:ascii="Arial" w:hAnsi="Arial" w:cs="Arial"/>
                <w:sz w:val="20"/>
                <w:szCs w:val="20"/>
              </w:rPr>
            </w:pPr>
            <w:r w:rsidRPr="00FA7587">
              <w:rPr>
                <w:rFonts w:ascii="Arial" w:hAnsi="Arial" w:cs="Arial"/>
                <w:sz w:val="20"/>
                <w:szCs w:val="20"/>
              </w:rPr>
              <w:t>(c)</w:t>
            </w:r>
            <w:r w:rsidRPr="00FA7587">
              <w:rPr>
                <w:rFonts w:ascii="Arial" w:hAnsi="Arial" w:cs="Arial"/>
                <w:sz w:val="20"/>
                <w:szCs w:val="20"/>
              </w:rPr>
              <w:tab/>
              <w:t>Trung thành với lợi ích của công ty và cổ đông của công ty; không sử dụng thông tin, bí quyết, cơ hội kinh doanh của công ty, lạm dụng địa vị, chức vụ và tài sản của công ty vì lợi ích bản thân hoặc phục vụ lợi ích của tổ chức, cá nhân khác,</w:t>
            </w:r>
          </w:p>
          <w:p w14:paraId="73CABB7F" w14:textId="77777777" w:rsidR="00FD361B" w:rsidRPr="00FA7587" w:rsidRDefault="00FD361B" w:rsidP="00FD361B">
            <w:pPr>
              <w:tabs>
                <w:tab w:val="num" w:pos="504"/>
                <w:tab w:val="num" w:pos="1080"/>
              </w:tabs>
              <w:spacing w:before="180" w:after="180" w:line="360" w:lineRule="auto"/>
              <w:ind w:left="540" w:hanging="473"/>
              <w:jc w:val="both"/>
              <w:rPr>
                <w:rFonts w:ascii="Arial" w:hAnsi="Arial" w:cs="Arial"/>
                <w:sz w:val="20"/>
                <w:szCs w:val="20"/>
              </w:rPr>
            </w:pPr>
            <w:r w:rsidRPr="00FA7587">
              <w:rPr>
                <w:rFonts w:ascii="Arial" w:hAnsi="Arial" w:cs="Arial"/>
                <w:sz w:val="20"/>
                <w:szCs w:val="20"/>
              </w:rPr>
              <w:t>(d)</w:t>
            </w:r>
            <w:r w:rsidRPr="00FA7587">
              <w:rPr>
                <w:rFonts w:ascii="Arial" w:hAnsi="Arial" w:cs="Arial"/>
                <w:sz w:val="20"/>
                <w:szCs w:val="20"/>
              </w:rPr>
              <w:tab/>
              <w:t>Thông báo kịp thời, đầy đủ, chính xác cho Chủ tịch công ty về các doanh nghiệp mà họ và người có liên quan của họ làm chủ hoặc có phần vốn góp, cổ phần chi phối. Thông báo này phải được gửi bằng văn bản tới Chủ tịch công ty,</w:t>
            </w:r>
          </w:p>
          <w:p w14:paraId="4387FA69" w14:textId="77777777" w:rsidR="00FD361B" w:rsidRPr="00FA7587" w:rsidRDefault="00FD361B" w:rsidP="00FD361B">
            <w:pPr>
              <w:numPr>
                <w:ilvl w:val="1"/>
                <w:numId w:val="0"/>
              </w:numPr>
              <w:tabs>
                <w:tab w:val="num" w:pos="504"/>
                <w:tab w:val="num" w:pos="720"/>
              </w:tabs>
              <w:spacing w:before="180" w:after="180" w:line="360" w:lineRule="auto"/>
              <w:ind w:left="540" w:hanging="473"/>
              <w:jc w:val="both"/>
              <w:rPr>
                <w:rFonts w:ascii="Arial" w:hAnsi="Arial" w:cs="Arial"/>
                <w:sz w:val="20"/>
                <w:szCs w:val="20"/>
              </w:rPr>
            </w:pPr>
            <w:r w:rsidRPr="00FA7587">
              <w:rPr>
                <w:rFonts w:ascii="Arial" w:hAnsi="Arial" w:cs="Arial"/>
                <w:sz w:val="20"/>
                <w:szCs w:val="20"/>
              </w:rPr>
              <w:t xml:space="preserve">2. </w:t>
            </w:r>
            <w:r w:rsidRPr="00FA7587">
              <w:rPr>
                <w:rFonts w:ascii="Arial" w:hAnsi="Arial" w:cs="Arial"/>
                <w:sz w:val="20"/>
                <w:szCs w:val="20"/>
              </w:rPr>
              <w:tab/>
              <w:t>Các thành viên Ban Điều hành không được tăng lương, trả thưởng khi công ty không thanh toán đủ các khoản nợ đến hạn,</w:t>
            </w:r>
          </w:p>
          <w:p w14:paraId="529E70F9" w14:textId="77777777" w:rsidR="00FD361B" w:rsidRPr="00FA7587" w:rsidRDefault="00FD361B" w:rsidP="00FD361B">
            <w:pPr>
              <w:numPr>
                <w:ilvl w:val="1"/>
                <w:numId w:val="0"/>
              </w:numPr>
              <w:tabs>
                <w:tab w:val="num" w:pos="504"/>
                <w:tab w:val="num" w:pos="720"/>
              </w:tabs>
              <w:spacing w:before="180" w:after="180" w:line="360" w:lineRule="auto"/>
              <w:ind w:left="540" w:hanging="473"/>
              <w:jc w:val="both"/>
              <w:rPr>
                <w:rFonts w:ascii="Arial" w:hAnsi="Arial" w:cs="Arial"/>
                <w:sz w:val="20"/>
                <w:szCs w:val="20"/>
              </w:rPr>
            </w:pPr>
            <w:r w:rsidRPr="00FA7587">
              <w:rPr>
                <w:rFonts w:ascii="Arial" w:hAnsi="Arial" w:cs="Arial"/>
                <w:sz w:val="20"/>
                <w:szCs w:val="20"/>
              </w:rPr>
              <w:lastRenderedPageBreak/>
              <w:t>3.</w:t>
            </w:r>
            <w:r w:rsidRPr="00FA7587">
              <w:rPr>
                <w:rFonts w:ascii="Arial" w:hAnsi="Arial" w:cs="Arial"/>
                <w:sz w:val="20"/>
                <w:szCs w:val="20"/>
              </w:rPr>
              <w:tab/>
              <w:t>Khi Công ty không thanh toán đủ các khoản nợ và các nghĩa vụ tài sản khác đến hạn phải trả, Ban điều hành có trách nhiệm:</w:t>
            </w:r>
          </w:p>
          <w:p w14:paraId="2360F0B4" w14:textId="77777777" w:rsidR="00FD361B" w:rsidRPr="00FA7587" w:rsidRDefault="00FD361B" w:rsidP="00FD361B">
            <w:pPr>
              <w:tabs>
                <w:tab w:val="num" w:pos="504"/>
                <w:tab w:val="num" w:pos="720"/>
              </w:tabs>
              <w:spacing w:before="180" w:after="180" w:line="360" w:lineRule="auto"/>
              <w:ind w:left="540" w:hanging="473"/>
              <w:jc w:val="both"/>
              <w:rPr>
                <w:rFonts w:ascii="Arial" w:hAnsi="Arial" w:cs="Arial"/>
                <w:sz w:val="20"/>
                <w:szCs w:val="20"/>
              </w:rPr>
            </w:pPr>
            <w:r w:rsidRPr="00FA7587">
              <w:rPr>
                <w:rFonts w:ascii="Arial" w:hAnsi="Arial" w:cs="Arial"/>
                <w:sz w:val="20"/>
                <w:szCs w:val="20"/>
              </w:rPr>
              <w:t>(a)</w:t>
            </w:r>
            <w:r w:rsidRPr="00FA7587">
              <w:rPr>
                <w:rFonts w:ascii="Arial" w:hAnsi="Arial" w:cs="Arial"/>
                <w:sz w:val="20"/>
                <w:szCs w:val="20"/>
              </w:rPr>
              <w:tab/>
              <w:t xml:space="preserve">Báo cáo tình hình tài chính của Công ty cho Chủ tịch công ty, </w:t>
            </w:r>
          </w:p>
          <w:p w14:paraId="58FEE09D" w14:textId="77777777" w:rsidR="00FD361B" w:rsidRPr="00FA7587" w:rsidRDefault="00FD361B" w:rsidP="00FD361B">
            <w:pPr>
              <w:tabs>
                <w:tab w:val="num" w:pos="504"/>
                <w:tab w:val="num" w:pos="720"/>
              </w:tabs>
              <w:spacing w:before="180" w:after="180" w:line="360" w:lineRule="auto"/>
              <w:ind w:left="540" w:hanging="473"/>
              <w:jc w:val="both"/>
              <w:rPr>
                <w:rFonts w:ascii="Arial" w:hAnsi="Arial" w:cs="Arial"/>
                <w:sz w:val="20"/>
                <w:szCs w:val="20"/>
              </w:rPr>
            </w:pPr>
            <w:r w:rsidRPr="00FA7587">
              <w:rPr>
                <w:rFonts w:ascii="Arial" w:hAnsi="Arial" w:cs="Arial"/>
                <w:sz w:val="20"/>
                <w:szCs w:val="20"/>
              </w:rPr>
              <w:t>(b)</w:t>
            </w:r>
            <w:r w:rsidRPr="00FA7587">
              <w:rPr>
                <w:rFonts w:ascii="Arial" w:hAnsi="Arial" w:cs="Arial"/>
                <w:sz w:val="20"/>
                <w:szCs w:val="20"/>
              </w:rPr>
              <w:tab/>
              <w:t xml:space="preserve">Chịu trách nhiệm cá nhân về thiệt hại xảy ra trước Chủ tịch công ty nếu không thực hiện nghĩa vụ quy định tại điểm a nêu trên, </w:t>
            </w:r>
          </w:p>
          <w:p w14:paraId="44FBBBDB" w14:textId="77777777" w:rsidR="00FD361B" w:rsidRPr="00FA7587" w:rsidRDefault="00FD361B" w:rsidP="00FD361B">
            <w:pPr>
              <w:tabs>
                <w:tab w:val="num" w:pos="504"/>
                <w:tab w:val="num" w:pos="720"/>
              </w:tabs>
              <w:spacing w:before="180" w:after="180" w:line="360" w:lineRule="auto"/>
              <w:ind w:left="540" w:hanging="473"/>
              <w:jc w:val="both"/>
              <w:rPr>
                <w:rFonts w:ascii="Arial" w:hAnsi="Arial" w:cs="Arial"/>
                <w:sz w:val="20"/>
                <w:szCs w:val="20"/>
              </w:rPr>
            </w:pPr>
            <w:r w:rsidRPr="00FA7587">
              <w:rPr>
                <w:rFonts w:ascii="Arial" w:hAnsi="Arial" w:cs="Arial"/>
                <w:sz w:val="20"/>
                <w:szCs w:val="20"/>
              </w:rPr>
              <w:t xml:space="preserve">(c) </w:t>
            </w:r>
            <w:r w:rsidRPr="00FA7587">
              <w:rPr>
                <w:rFonts w:ascii="Arial" w:hAnsi="Arial" w:cs="Arial"/>
                <w:sz w:val="20"/>
                <w:szCs w:val="20"/>
              </w:rPr>
              <w:tab/>
              <w:t>Kiến nghị biện pháp khắc phục khó khăn về tài chính của Công ty,</w:t>
            </w:r>
          </w:p>
          <w:p w14:paraId="169DB4BA" w14:textId="08628BB7" w:rsidR="00DB5E9A" w:rsidRPr="00FA7587" w:rsidRDefault="00FD361B" w:rsidP="00FD361B">
            <w:pPr>
              <w:tabs>
                <w:tab w:val="num" w:pos="504"/>
                <w:tab w:val="num" w:pos="720"/>
              </w:tabs>
              <w:spacing w:before="180" w:after="180" w:line="360" w:lineRule="auto"/>
              <w:ind w:left="540" w:hanging="473"/>
              <w:jc w:val="both"/>
              <w:rPr>
                <w:rFonts w:ascii="Arial" w:hAnsi="Arial" w:cs="Arial"/>
                <w:b/>
                <w:sz w:val="20"/>
                <w:szCs w:val="20"/>
              </w:rPr>
            </w:pPr>
            <w:r w:rsidRPr="00FA7587">
              <w:rPr>
                <w:rFonts w:ascii="Arial" w:hAnsi="Arial" w:cs="Arial"/>
                <w:sz w:val="20"/>
                <w:szCs w:val="20"/>
              </w:rPr>
              <w:t>(d)</w:t>
            </w:r>
            <w:r w:rsidRPr="00FA7587">
              <w:rPr>
                <w:rFonts w:ascii="Arial" w:hAnsi="Arial" w:cs="Arial"/>
                <w:sz w:val="20"/>
                <w:szCs w:val="20"/>
              </w:rPr>
              <w:tab/>
              <w:t>Chịu trách nhiệm cá nhân về thiệt hại xảy ra trước Chủ tịch công ty nếu không thực hiện nghĩa vụ quy định tại điểm a nêu trên</w:t>
            </w:r>
          </w:p>
        </w:tc>
        <w:tc>
          <w:tcPr>
            <w:tcW w:w="5760" w:type="dxa"/>
          </w:tcPr>
          <w:p w14:paraId="238AF3F7" w14:textId="3BA554EE" w:rsidR="00FA7587" w:rsidRPr="00FA7587" w:rsidRDefault="00FA7587" w:rsidP="00FA7587">
            <w:pPr>
              <w:pStyle w:val="Heading1"/>
              <w:spacing w:before="180" w:after="180" w:line="360" w:lineRule="auto"/>
              <w:outlineLvl w:val="0"/>
              <w:rPr>
                <w:rFonts w:ascii="Arial" w:hAnsi="Arial" w:cs="Arial"/>
                <w:b/>
                <w:color w:val="auto"/>
                <w:sz w:val="20"/>
                <w:szCs w:val="20"/>
              </w:rPr>
            </w:pPr>
            <w:r w:rsidRPr="00FA7587">
              <w:rPr>
                <w:rFonts w:ascii="Arial" w:hAnsi="Arial" w:cs="Arial"/>
                <w:b/>
                <w:color w:val="auto"/>
                <w:sz w:val="20"/>
                <w:szCs w:val="20"/>
              </w:rPr>
              <w:lastRenderedPageBreak/>
              <w:t xml:space="preserve">ĐIỀU 14.  NGHĨA VỤ CHUNG </w:t>
            </w:r>
          </w:p>
          <w:p w14:paraId="24BE1E47" w14:textId="77777777" w:rsidR="00FA7587" w:rsidRPr="00FA7587" w:rsidRDefault="00FA7587" w:rsidP="00FA7587">
            <w:pPr>
              <w:numPr>
                <w:ilvl w:val="1"/>
                <w:numId w:val="0"/>
              </w:numPr>
              <w:tabs>
                <w:tab w:val="num" w:pos="504"/>
              </w:tabs>
              <w:spacing w:before="180" w:after="180" w:line="360" w:lineRule="auto"/>
              <w:ind w:left="540" w:hanging="540"/>
              <w:jc w:val="both"/>
              <w:rPr>
                <w:rFonts w:ascii="Arial" w:hAnsi="Arial" w:cs="Arial"/>
                <w:sz w:val="20"/>
                <w:szCs w:val="20"/>
              </w:rPr>
            </w:pPr>
            <w:r w:rsidRPr="00FA7587">
              <w:rPr>
                <w:rFonts w:ascii="Arial" w:hAnsi="Arial" w:cs="Arial"/>
                <w:sz w:val="20"/>
                <w:szCs w:val="20"/>
              </w:rPr>
              <w:t xml:space="preserve">1. </w:t>
            </w:r>
            <w:r w:rsidRPr="00FA7587">
              <w:rPr>
                <w:rFonts w:ascii="Arial" w:hAnsi="Arial" w:cs="Arial"/>
                <w:sz w:val="20"/>
                <w:szCs w:val="20"/>
              </w:rPr>
              <w:tab/>
            </w:r>
            <w:r w:rsidRPr="00FA7587">
              <w:rPr>
                <w:rFonts w:ascii="Arial" w:hAnsi="Arial" w:cs="Arial"/>
                <w:sz w:val="20"/>
                <w:szCs w:val="20"/>
              </w:rPr>
              <w:tab/>
              <w:t>Các thành viên Ban Điều hành có các nghĩa vụ sau đây:</w:t>
            </w:r>
          </w:p>
          <w:p w14:paraId="2C9C5193" w14:textId="77777777" w:rsidR="00FA7587" w:rsidRPr="00FA7587" w:rsidRDefault="00FA7587" w:rsidP="00FA7587">
            <w:pPr>
              <w:tabs>
                <w:tab w:val="num" w:pos="504"/>
                <w:tab w:val="num" w:pos="1080"/>
              </w:tabs>
              <w:spacing w:before="180" w:after="180" w:line="360" w:lineRule="auto"/>
              <w:ind w:left="540" w:hanging="540"/>
              <w:jc w:val="both"/>
              <w:rPr>
                <w:rFonts w:ascii="Arial" w:hAnsi="Arial" w:cs="Arial"/>
                <w:sz w:val="20"/>
                <w:szCs w:val="20"/>
              </w:rPr>
            </w:pPr>
            <w:r w:rsidRPr="00FA7587">
              <w:rPr>
                <w:rFonts w:ascii="Arial" w:hAnsi="Arial" w:cs="Arial"/>
                <w:sz w:val="20"/>
                <w:szCs w:val="20"/>
              </w:rPr>
              <w:t>(a)</w:t>
            </w:r>
            <w:r w:rsidRPr="00FA7587">
              <w:rPr>
                <w:rFonts w:ascii="Arial" w:hAnsi="Arial" w:cs="Arial"/>
                <w:sz w:val="20"/>
                <w:szCs w:val="20"/>
              </w:rPr>
              <w:tab/>
              <w:t>Thực hiện các quyền và nhiệm vụ được giao theo đúng quy định của pháp luật, Điều lệ công ty, Quyết định của Chủ sở hữu công ty và Chủ tịch công ty, Quyết định bổ nhiệm và Quy chế này,</w:t>
            </w:r>
          </w:p>
          <w:p w14:paraId="03F24EB2" w14:textId="2392DB39" w:rsidR="00FA7587" w:rsidRPr="00FA7587" w:rsidRDefault="00FA7587" w:rsidP="00FA7587">
            <w:pPr>
              <w:tabs>
                <w:tab w:val="num" w:pos="504"/>
                <w:tab w:val="num" w:pos="1080"/>
              </w:tabs>
              <w:spacing w:before="180" w:after="180" w:line="360" w:lineRule="auto"/>
              <w:ind w:left="540" w:hanging="540"/>
              <w:jc w:val="both"/>
              <w:rPr>
                <w:rFonts w:ascii="Arial" w:hAnsi="Arial" w:cs="Arial"/>
                <w:sz w:val="20"/>
                <w:szCs w:val="20"/>
              </w:rPr>
            </w:pPr>
            <w:r w:rsidRPr="00FA7587">
              <w:rPr>
                <w:rFonts w:ascii="Arial" w:hAnsi="Arial" w:cs="Arial"/>
                <w:sz w:val="20"/>
                <w:szCs w:val="20"/>
              </w:rPr>
              <w:t>(b)</w:t>
            </w:r>
            <w:r w:rsidRPr="00FA7587">
              <w:rPr>
                <w:rFonts w:ascii="Arial" w:hAnsi="Arial" w:cs="Arial"/>
                <w:sz w:val="20"/>
                <w:szCs w:val="20"/>
              </w:rPr>
              <w:tab/>
              <w:t>Thực hiện các quyền và nghĩa vụ được giao một cách trung thực, cẩn trọng, tốt nhất nhằm đảm bảo lợi ích hợp pháp tối đa của Công ty và Chủ sở hữu công ty,</w:t>
            </w:r>
          </w:p>
          <w:p w14:paraId="01C1B16C" w14:textId="1DFFB930" w:rsidR="00FA7587" w:rsidRPr="00FA7587" w:rsidRDefault="00FA7587" w:rsidP="00FA7587">
            <w:pPr>
              <w:tabs>
                <w:tab w:val="num" w:pos="504"/>
                <w:tab w:val="num" w:pos="1080"/>
              </w:tabs>
              <w:spacing w:before="180" w:after="180" w:line="360" w:lineRule="auto"/>
              <w:ind w:left="540" w:hanging="540"/>
              <w:jc w:val="both"/>
              <w:rPr>
                <w:rFonts w:ascii="Arial" w:hAnsi="Arial" w:cs="Arial"/>
                <w:sz w:val="20"/>
                <w:szCs w:val="20"/>
              </w:rPr>
            </w:pPr>
            <w:r w:rsidRPr="00FA7587">
              <w:rPr>
                <w:rFonts w:ascii="Arial" w:hAnsi="Arial" w:cs="Arial"/>
                <w:sz w:val="20"/>
                <w:szCs w:val="20"/>
              </w:rPr>
              <w:t>(c)</w:t>
            </w:r>
            <w:r w:rsidRPr="00FA7587">
              <w:rPr>
                <w:rFonts w:ascii="Arial" w:hAnsi="Arial" w:cs="Arial"/>
                <w:sz w:val="20"/>
                <w:szCs w:val="20"/>
              </w:rPr>
              <w:tab/>
              <w:t>Trung thành với lợi ích của công ty và Chủ sở hữu của công ty; không sử dụng thông tin, bí quyết, cơ hội kinh doanh của công ty, lạm dụng địa vị, chức vụ và tài sản của công ty vì lợi ích bản thân hoặc phục vụ lợi ích của tổ chức, cá nhân khác,</w:t>
            </w:r>
          </w:p>
          <w:p w14:paraId="7EC03CE5" w14:textId="0FCF7F7F" w:rsidR="00FA7587" w:rsidRPr="00FA7587" w:rsidRDefault="00FA7587" w:rsidP="00FA7587">
            <w:pPr>
              <w:tabs>
                <w:tab w:val="num" w:pos="504"/>
                <w:tab w:val="num" w:pos="1080"/>
              </w:tabs>
              <w:spacing w:before="180" w:after="180" w:line="360" w:lineRule="auto"/>
              <w:ind w:left="540" w:hanging="540"/>
              <w:jc w:val="both"/>
              <w:rPr>
                <w:rFonts w:ascii="Arial" w:hAnsi="Arial" w:cs="Arial"/>
                <w:sz w:val="20"/>
                <w:szCs w:val="20"/>
              </w:rPr>
            </w:pPr>
            <w:r w:rsidRPr="00FA7587">
              <w:rPr>
                <w:rFonts w:ascii="Arial" w:hAnsi="Arial" w:cs="Arial"/>
                <w:sz w:val="20"/>
                <w:szCs w:val="20"/>
              </w:rPr>
              <w:t>(d)</w:t>
            </w:r>
            <w:r w:rsidRPr="00FA7587">
              <w:rPr>
                <w:rFonts w:ascii="Arial" w:hAnsi="Arial" w:cs="Arial"/>
                <w:sz w:val="20"/>
                <w:szCs w:val="20"/>
              </w:rPr>
              <w:tab/>
              <w:t>Thông báo kịp thời, đầy đủ, chính xác cho Chủ tịch công ty về các doanh nghiệp mà mình</w:t>
            </w:r>
            <w:r w:rsidRPr="00FA7587" w:rsidDel="00F40FE3">
              <w:rPr>
                <w:rFonts w:ascii="Arial" w:hAnsi="Arial" w:cs="Arial"/>
                <w:sz w:val="20"/>
                <w:szCs w:val="20"/>
              </w:rPr>
              <w:t xml:space="preserve"> </w:t>
            </w:r>
            <w:r w:rsidRPr="00FA7587">
              <w:rPr>
                <w:rFonts w:ascii="Arial" w:hAnsi="Arial" w:cs="Arial"/>
                <w:sz w:val="20"/>
                <w:szCs w:val="20"/>
              </w:rPr>
              <w:t>và người có liên quan của mình</w:t>
            </w:r>
            <w:r w:rsidRPr="00FA7587" w:rsidDel="00F40FE3">
              <w:rPr>
                <w:rFonts w:ascii="Arial" w:hAnsi="Arial" w:cs="Arial"/>
                <w:sz w:val="20"/>
                <w:szCs w:val="20"/>
              </w:rPr>
              <w:t xml:space="preserve"> </w:t>
            </w:r>
            <w:r w:rsidRPr="00FA7587">
              <w:rPr>
                <w:rFonts w:ascii="Arial" w:hAnsi="Arial" w:cs="Arial"/>
                <w:sz w:val="20"/>
                <w:szCs w:val="20"/>
              </w:rPr>
              <w:t>làm chủ hoặc có theo ủy quyền, cổ phần chi phối. Thông báo này phải được gửi bằng văn bản tới Chủ tịch công ty,</w:t>
            </w:r>
          </w:p>
          <w:p w14:paraId="2FED1408" w14:textId="77777777" w:rsidR="00FA7587" w:rsidRPr="00FA7587" w:rsidRDefault="00FA7587" w:rsidP="00FA7587">
            <w:pPr>
              <w:numPr>
                <w:ilvl w:val="1"/>
                <w:numId w:val="0"/>
              </w:numPr>
              <w:tabs>
                <w:tab w:val="num" w:pos="504"/>
                <w:tab w:val="num" w:pos="720"/>
              </w:tabs>
              <w:spacing w:before="180" w:after="180" w:line="360" w:lineRule="auto"/>
              <w:ind w:left="540" w:hanging="540"/>
              <w:jc w:val="both"/>
              <w:rPr>
                <w:rFonts w:ascii="Arial" w:hAnsi="Arial" w:cs="Arial"/>
                <w:sz w:val="20"/>
                <w:szCs w:val="20"/>
              </w:rPr>
            </w:pPr>
            <w:r w:rsidRPr="00FA7587">
              <w:rPr>
                <w:rFonts w:ascii="Arial" w:hAnsi="Arial" w:cs="Arial"/>
                <w:sz w:val="20"/>
                <w:szCs w:val="20"/>
              </w:rPr>
              <w:t xml:space="preserve">2. </w:t>
            </w:r>
            <w:r w:rsidRPr="00FA7587">
              <w:rPr>
                <w:rFonts w:ascii="Arial" w:hAnsi="Arial" w:cs="Arial"/>
                <w:sz w:val="20"/>
                <w:szCs w:val="20"/>
              </w:rPr>
              <w:tab/>
              <w:t>Các thành viên Ban Điều hành không được tăng lương, trả thưởng khi công ty không thanh toán đủ các khoản nợ đến hạn,</w:t>
            </w:r>
          </w:p>
          <w:p w14:paraId="3526449C" w14:textId="77777777" w:rsidR="00FA7587" w:rsidRPr="00FA7587" w:rsidRDefault="00FA7587" w:rsidP="00FA7587">
            <w:pPr>
              <w:numPr>
                <w:ilvl w:val="1"/>
                <w:numId w:val="0"/>
              </w:numPr>
              <w:tabs>
                <w:tab w:val="num" w:pos="504"/>
                <w:tab w:val="num" w:pos="720"/>
              </w:tabs>
              <w:spacing w:before="180" w:after="180" w:line="360" w:lineRule="auto"/>
              <w:ind w:left="540" w:hanging="540"/>
              <w:jc w:val="both"/>
              <w:rPr>
                <w:rFonts w:ascii="Arial" w:hAnsi="Arial" w:cs="Arial"/>
                <w:sz w:val="20"/>
                <w:szCs w:val="20"/>
              </w:rPr>
            </w:pPr>
            <w:r w:rsidRPr="00FA7587">
              <w:rPr>
                <w:rFonts w:ascii="Arial" w:hAnsi="Arial" w:cs="Arial"/>
                <w:sz w:val="20"/>
                <w:szCs w:val="20"/>
              </w:rPr>
              <w:lastRenderedPageBreak/>
              <w:t>3.</w:t>
            </w:r>
            <w:r w:rsidRPr="00FA7587">
              <w:rPr>
                <w:rFonts w:ascii="Arial" w:hAnsi="Arial" w:cs="Arial"/>
                <w:sz w:val="20"/>
                <w:szCs w:val="20"/>
              </w:rPr>
              <w:tab/>
              <w:t>Khi Công ty không thanh toán đủ các khoản nợ và các nghĩa vụ tài sản khác đến hạn phải trả, Ban điều hành có trách nhiệm:</w:t>
            </w:r>
          </w:p>
          <w:p w14:paraId="1822D603" w14:textId="265AF0E6" w:rsidR="00FA7587" w:rsidRPr="00FA7587" w:rsidRDefault="00FA7587" w:rsidP="00FA7587">
            <w:pPr>
              <w:tabs>
                <w:tab w:val="num" w:pos="504"/>
                <w:tab w:val="num" w:pos="720"/>
              </w:tabs>
              <w:spacing w:before="180" w:after="180" w:line="360" w:lineRule="auto"/>
              <w:ind w:left="540" w:hanging="540"/>
              <w:jc w:val="both"/>
              <w:rPr>
                <w:rFonts w:ascii="Arial" w:hAnsi="Arial" w:cs="Arial"/>
                <w:sz w:val="20"/>
                <w:szCs w:val="20"/>
              </w:rPr>
            </w:pPr>
            <w:r w:rsidRPr="00FA7587">
              <w:rPr>
                <w:rFonts w:ascii="Arial" w:hAnsi="Arial" w:cs="Arial"/>
                <w:sz w:val="20"/>
                <w:szCs w:val="20"/>
              </w:rPr>
              <w:t>(a)</w:t>
            </w:r>
            <w:r w:rsidRPr="00FA7587">
              <w:rPr>
                <w:rFonts w:ascii="Arial" w:hAnsi="Arial" w:cs="Arial"/>
                <w:sz w:val="20"/>
                <w:szCs w:val="20"/>
              </w:rPr>
              <w:tab/>
              <w:t xml:space="preserve">Báo cáo tình hình tài chính của Công ty cho Chủ tịch công ty và Tổng Giám đốc Tập đoàn, </w:t>
            </w:r>
          </w:p>
          <w:p w14:paraId="0B78F38E" w14:textId="77777777" w:rsidR="00FA7587" w:rsidRPr="00FA7587" w:rsidRDefault="00FA7587" w:rsidP="00FA7587">
            <w:pPr>
              <w:tabs>
                <w:tab w:val="num" w:pos="504"/>
                <w:tab w:val="num" w:pos="720"/>
              </w:tabs>
              <w:spacing w:before="180" w:after="180" w:line="360" w:lineRule="auto"/>
              <w:ind w:left="540" w:hanging="540"/>
              <w:jc w:val="both"/>
              <w:rPr>
                <w:rFonts w:ascii="Arial" w:hAnsi="Arial" w:cs="Arial"/>
                <w:sz w:val="20"/>
                <w:szCs w:val="20"/>
              </w:rPr>
            </w:pPr>
            <w:r w:rsidRPr="00FA7587">
              <w:rPr>
                <w:rFonts w:ascii="Arial" w:hAnsi="Arial" w:cs="Arial"/>
                <w:sz w:val="20"/>
                <w:szCs w:val="20"/>
              </w:rPr>
              <w:t>(b)</w:t>
            </w:r>
            <w:r w:rsidRPr="00FA7587">
              <w:rPr>
                <w:rFonts w:ascii="Arial" w:hAnsi="Arial" w:cs="Arial"/>
                <w:sz w:val="20"/>
                <w:szCs w:val="20"/>
              </w:rPr>
              <w:tab/>
              <w:t xml:space="preserve">Chịu trách nhiệm cá nhân về thiệt hại xảy ra trước Chủ tịch công ty nếu không thực hiện nghĩa vụ quy định tại điểm a nêu trên, </w:t>
            </w:r>
          </w:p>
          <w:p w14:paraId="3A24467C" w14:textId="77777777" w:rsidR="00FA7587" w:rsidRPr="00FA7587" w:rsidRDefault="00FA7587" w:rsidP="00FA7587">
            <w:pPr>
              <w:tabs>
                <w:tab w:val="num" w:pos="504"/>
                <w:tab w:val="num" w:pos="720"/>
              </w:tabs>
              <w:spacing w:before="180" w:after="180" w:line="360" w:lineRule="auto"/>
              <w:ind w:left="540" w:hanging="540"/>
              <w:jc w:val="both"/>
              <w:rPr>
                <w:rFonts w:ascii="Arial" w:hAnsi="Arial" w:cs="Arial"/>
                <w:sz w:val="20"/>
                <w:szCs w:val="20"/>
              </w:rPr>
            </w:pPr>
            <w:r w:rsidRPr="00FA7587">
              <w:rPr>
                <w:rFonts w:ascii="Arial" w:hAnsi="Arial" w:cs="Arial"/>
                <w:sz w:val="20"/>
                <w:szCs w:val="20"/>
              </w:rPr>
              <w:t xml:space="preserve">(c) </w:t>
            </w:r>
            <w:r w:rsidRPr="00FA7587">
              <w:rPr>
                <w:rFonts w:ascii="Arial" w:hAnsi="Arial" w:cs="Arial"/>
                <w:sz w:val="20"/>
                <w:szCs w:val="20"/>
              </w:rPr>
              <w:tab/>
              <w:t>Kiến nghị biện pháp khắc phục khó khăn về tài chính của Công ty,</w:t>
            </w:r>
          </w:p>
          <w:p w14:paraId="3B2B129F" w14:textId="1CB0C9DB" w:rsidR="00DB5E9A" w:rsidRPr="00FA7587" w:rsidRDefault="00FA7587" w:rsidP="001B5974">
            <w:pPr>
              <w:tabs>
                <w:tab w:val="num" w:pos="504"/>
                <w:tab w:val="num" w:pos="720"/>
              </w:tabs>
              <w:spacing w:before="180" w:after="180" w:line="360" w:lineRule="auto"/>
              <w:ind w:left="540" w:hanging="473"/>
              <w:jc w:val="both"/>
              <w:rPr>
                <w:rFonts w:ascii="Arial" w:hAnsi="Arial" w:cs="Arial"/>
                <w:b/>
                <w:sz w:val="20"/>
                <w:szCs w:val="20"/>
              </w:rPr>
            </w:pPr>
            <w:r w:rsidRPr="00FA7587">
              <w:rPr>
                <w:rFonts w:ascii="Arial" w:hAnsi="Arial" w:cs="Arial"/>
                <w:sz w:val="20"/>
                <w:szCs w:val="20"/>
              </w:rPr>
              <w:t>(d)</w:t>
            </w:r>
            <w:r w:rsidRPr="00FA7587">
              <w:rPr>
                <w:rFonts w:ascii="Arial" w:hAnsi="Arial" w:cs="Arial"/>
                <w:sz w:val="20"/>
                <w:szCs w:val="20"/>
              </w:rPr>
              <w:tab/>
              <w:t>Chịu trách nhiệm cá nhân về thiệt hại xảy ra trước Chủ tịch công ty và Tổng Giám đốc Tập đoàn nếu không thực hiện nghĩa vụ quy định tại điểm a nêu trên.</w:t>
            </w:r>
          </w:p>
        </w:tc>
        <w:tc>
          <w:tcPr>
            <w:tcW w:w="3087" w:type="dxa"/>
          </w:tcPr>
          <w:p w14:paraId="20B66C29" w14:textId="77777777" w:rsidR="00DB5E9A" w:rsidRDefault="001B5974" w:rsidP="002575C8">
            <w:pPr>
              <w:spacing w:line="360" w:lineRule="auto"/>
              <w:jc w:val="both"/>
              <w:rPr>
                <w:rFonts w:ascii="Arial" w:eastAsia="Times New Roman" w:hAnsi="Arial" w:cs="Arial"/>
                <w:sz w:val="20"/>
                <w:szCs w:val="20"/>
              </w:rPr>
            </w:pPr>
            <w:r>
              <w:rPr>
                <w:rFonts w:ascii="Arial" w:eastAsia="Times New Roman" w:hAnsi="Arial" w:cs="Arial"/>
                <w:sz w:val="20"/>
                <w:szCs w:val="20"/>
              </w:rPr>
              <w:lastRenderedPageBreak/>
              <w:t xml:space="preserve">Thay Cổ đông </w:t>
            </w:r>
            <w:r w:rsidRPr="001B5974">
              <w:rPr>
                <w:rFonts w:ascii="Arial" w:eastAsia="Times New Roman" w:hAnsi="Arial" w:cs="Arial"/>
                <w:sz w:val="20"/>
                <w:szCs w:val="20"/>
              </w:rPr>
              <w:sym w:font="Wingdings" w:char="F0E0"/>
            </w:r>
            <w:r>
              <w:rPr>
                <w:rFonts w:ascii="Arial" w:eastAsia="Times New Roman" w:hAnsi="Arial" w:cs="Arial"/>
                <w:sz w:val="20"/>
                <w:szCs w:val="20"/>
              </w:rPr>
              <w:t xml:space="preserve"> Chủ sở hữu</w:t>
            </w:r>
          </w:p>
          <w:p w14:paraId="7E762970" w14:textId="53095DAC" w:rsidR="001B5974" w:rsidRDefault="001B5974" w:rsidP="002575C8">
            <w:pPr>
              <w:spacing w:line="360" w:lineRule="auto"/>
              <w:jc w:val="both"/>
              <w:rPr>
                <w:rFonts w:ascii="Arial" w:eastAsia="Times New Roman" w:hAnsi="Arial" w:cs="Arial"/>
                <w:sz w:val="20"/>
                <w:szCs w:val="20"/>
              </w:rPr>
            </w:pPr>
            <w:r>
              <w:rPr>
                <w:rFonts w:ascii="Arial" w:eastAsia="Times New Roman" w:hAnsi="Arial" w:cs="Arial"/>
                <w:sz w:val="20"/>
                <w:szCs w:val="20"/>
              </w:rPr>
              <w:t>Bổ sung báo cáo cho TGĐ Tập đoàn.</w:t>
            </w:r>
          </w:p>
        </w:tc>
      </w:tr>
      <w:tr w:rsidR="004100E3" w:rsidRPr="004100E3" w14:paraId="1BD31315" w14:textId="55B95B28" w:rsidTr="00FA7587">
        <w:tc>
          <w:tcPr>
            <w:tcW w:w="11515" w:type="dxa"/>
            <w:gridSpan w:val="2"/>
          </w:tcPr>
          <w:p w14:paraId="410299CD" w14:textId="295B75FD" w:rsidR="004100E3" w:rsidRPr="004100E3" w:rsidRDefault="004100E3" w:rsidP="008728C6">
            <w:pPr>
              <w:keepNext/>
              <w:tabs>
                <w:tab w:val="left" w:pos="307"/>
              </w:tabs>
              <w:spacing w:before="60" w:after="60" w:line="264" w:lineRule="auto"/>
              <w:outlineLvl w:val="0"/>
              <w:rPr>
                <w:rFonts w:ascii="Arial" w:hAnsi="Arial" w:cs="Arial"/>
                <w:sz w:val="20"/>
                <w:szCs w:val="20"/>
              </w:rPr>
            </w:pPr>
          </w:p>
        </w:tc>
        <w:tc>
          <w:tcPr>
            <w:tcW w:w="3087" w:type="dxa"/>
          </w:tcPr>
          <w:p w14:paraId="42EAFB3A" w14:textId="77777777" w:rsidR="004100E3" w:rsidRPr="004100E3" w:rsidRDefault="004100E3" w:rsidP="008728C6">
            <w:pPr>
              <w:keepNext/>
              <w:tabs>
                <w:tab w:val="left" w:pos="307"/>
              </w:tabs>
              <w:spacing w:line="264" w:lineRule="auto"/>
              <w:outlineLvl w:val="0"/>
              <w:rPr>
                <w:rFonts w:ascii="Arial" w:eastAsia="Times New Roman" w:hAnsi="Arial" w:cs="Arial"/>
                <w:b/>
                <w:bCs/>
                <w:kern w:val="32"/>
                <w:sz w:val="20"/>
                <w:szCs w:val="20"/>
              </w:rPr>
            </w:pPr>
          </w:p>
        </w:tc>
      </w:tr>
      <w:tr w:rsidR="004100E3" w:rsidRPr="004100E3" w14:paraId="5BC28CFF" w14:textId="4BB4B6E9" w:rsidTr="00522B06">
        <w:trPr>
          <w:trHeight w:val="3932"/>
        </w:trPr>
        <w:tc>
          <w:tcPr>
            <w:tcW w:w="5755" w:type="dxa"/>
          </w:tcPr>
          <w:p w14:paraId="0D128EC0" w14:textId="77777777" w:rsidR="00DE6200" w:rsidRPr="00DE6200" w:rsidRDefault="00DE6200" w:rsidP="00DE6200">
            <w:pPr>
              <w:pStyle w:val="Heading1"/>
              <w:spacing w:before="180" w:after="180" w:line="360" w:lineRule="auto"/>
              <w:outlineLvl w:val="0"/>
              <w:rPr>
                <w:rFonts w:ascii="Arial" w:hAnsi="Arial" w:cs="Arial"/>
                <w:b/>
                <w:color w:val="auto"/>
                <w:sz w:val="20"/>
                <w:szCs w:val="20"/>
              </w:rPr>
            </w:pPr>
            <w:r w:rsidRPr="00DE6200">
              <w:rPr>
                <w:rFonts w:ascii="Arial" w:hAnsi="Arial" w:cs="Arial"/>
                <w:b/>
                <w:color w:val="auto"/>
                <w:sz w:val="20"/>
                <w:szCs w:val="20"/>
              </w:rPr>
              <w:t xml:space="preserve">ĐIỀU 16. CÔNG KHAI LỢI ÍCH </w:t>
            </w:r>
          </w:p>
          <w:p w14:paraId="1BFB2362" w14:textId="77777777" w:rsidR="00DE6200" w:rsidRPr="00DE6200" w:rsidRDefault="00DE6200" w:rsidP="00DE6200">
            <w:pPr>
              <w:tabs>
                <w:tab w:val="left" w:pos="540"/>
              </w:tabs>
              <w:spacing w:before="180" w:after="180" w:line="360" w:lineRule="auto"/>
              <w:ind w:left="540" w:hanging="540"/>
              <w:jc w:val="both"/>
              <w:rPr>
                <w:rFonts w:ascii="Arial" w:hAnsi="Arial" w:cs="Arial"/>
                <w:sz w:val="20"/>
                <w:szCs w:val="20"/>
              </w:rPr>
            </w:pPr>
            <w:r w:rsidRPr="00DE6200">
              <w:rPr>
                <w:rFonts w:ascii="Arial" w:hAnsi="Arial" w:cs="Arial"/>
                <w:sz w:val="20"/>
                <w:szCs w:val="20"/>
              </w:rPr>
              <w:t xml:space="preserve">1. </w:t>
            </w:r>
            <w:r w:rsidRPr="00DE6200">
              <w:rPr>
                <w:rFonts w:ascii="Arial" w:hAnsi="Arial" w:cs="Arial"/>
                <w:sz w:val="20"/>
                <w:szCs w:val="20"/>
              </w:rPr>
              <w:tab/>
              <w:t>Thành viên Ban điều hành phải kê khai các lợi ích liên quan của họ với công ty, bao gồm:</w:t>
            </w:r>
          </w:p>
          <w:p w14:paraId="0C8932F5" w14:textId="77777777" w:rsidR="00DE6200" w:rsidRPr="00DE6200" w:rsidRDefault="00DE6200" w:rsidP="00DE6200">
            <w:pPr>
              <w:tabs>
                <w:tab w:val="left" w:pos="540"/>
              </w:tabs>
              <w:spacing w:before="180" w:after="180" w:line="360" w:lineRule="auto"/>
              <w:ind w:left="540" w:hanging="540"/>
              <w:jc w:val="both"/>
              <w:rPr>
                <w:rFonts w:ascii="Arial" w:hAnsi="Arial" w:cs="Arial"/>
                <w:sz w:val="20"/>
                <w:szCs w:val="20"/>
              </w:rPr>
            </w:pPr>
            <w:r w:rsidRPr="00DE6200">
              <w:rPr>
                <w:rFonts w:ascii="Arial" w:hAnsi="Arial" w:cs="Arial"/>
                <w:sz w:val="20"/>
                <w:szCs w:val="20"/>
              </w:rPr>
              <w:t>(a)</w:t>
            </w:r>
            <w:r w:rsidRPr="00DE6200">
              <w:rPr>
                <w:rFonts w:ascii="Arial" w:hAnsi="Arial" w:cs="Arial"/>
                <w:sz w:val="20"/>
                <w:szCs w:val="20"/>
              </w:rPr>
              <w:tab/>
              <w:t>Tên, địa chỉ trụ sở chính, ngành, nghề kinh doanh, số và ngày cấp Giấy chứng nhận đăng ký kinh doanh, nơi đăng ký kinh doanh của doanh nghiệp mà họ có sở hữu phần vốn góp hoặc cổ phần; tỷ lệ và thời điểm sở hữu phần vốn góp hoặc cổ phần đó,</w:t>
            </w:r>
          </w:p>
          <w:p w14:paraId="045C6345" w14:textId="1BCD0B77" w:rsidR="004100E3" w:rsidRPr="004100E3" w:rsidRDefault="00DE6200" w:rsidP="008728C6">
            <w:pPr>
              <w:tabs>
                <w:tab w:val="left" w:pos="307"/>
                <w:tab w:val="num" w:pos="504"/>
                <w:tab w:val="num" w:pos="720"/>
              </w:tabs>
              <w:spacing w:before="60" w:after="60" w:line="264" w:lineRule="auto"/>
              <w:jc w:val="both"/>
              <w:rPr>
                <w:rFonts w:ascii="Arial" w:hAnsi="Arial" w:cs="Arial"/>
                <w:sz w:val="20"/>
                <w:szCs w:val="20"/>
              </w:rPr>
            </w:pPr>
            <w:r w:rsidRPr="00DE6200">
              <w:rPr>
                <w:rFonts w:ascii="Arial" w:hAnsi="Arial" w:cs="Arial"/>
                <w:sz w:val="20"/>
                <w:szCs w:val="20"/>
              </w:rPr>
              <w:t>………</w:t>
            </w:r>
            <w:r w:rsidR="008D7838">
              <w:rPr>
                <w:rFonts w:ascii="Arial" w:hAnsi="Arial" w:cs="Arial"/>
                <w:sz w:val="20"/>
                <w:szCs w:val="20"/>
              </w:rPr>
              <w:t>…</w:t>
            </w:r>
          </w:p>
        </w:tc>
        <w:tc>
          <w:tcPr>
            <w:tcW w:w="5760" w:type="dxa"/>
          </w:tcPr>
          <w:p w14:paraId="02E638C1" w14:textId="09D86AA8" w:rsidR="000A0BC0" w:rsidRPr="000A0BC0" w:rsidRDefault="000A0BC0" w:rsidP="000A0BC0">
            <w:pPr>
              <w:pStyle w:val="Heading1"/>
              <w:spacing w:before="180" w:after="180" w:line="360" w:lineRule="auto"/>
              <w:outlineLvl w:val="0"/>
              <w:rPr>
                <w:rFonts w:ascii="Arial" w:hAnsi="Arial" w:cs="Arial"/>
                <w:b/>
                <w:color w:val="auto"/>
                <w:sz w:val="20"/>
                <w:szCs w:val="20"/>
              </w:rPr>
            </w:pPr>
            <w:r w:rsidRPr="000A0BC0">
              <w:rPr>
                <w:rFonts w:ascii="Arial" w:hAnsi="Arial" w:cs="Arial"/>
                <w:b/>
                <w:color w:val="auto"/>
                <w:sz w:val="20"/>
                <w:szCs w:val="20"/>
              </w:rPr>
              <w:t xml:space="preserve">ĐIỀU 15. CÔNG KHAI LỢI ÍCH </w:t>
            </w:r>
          </w:p>
          <w:p w14:paraId="551C0500" w14:textId="77777777" w:rsidR="000A0BC0" w:rsidRPr="000A0BC0" w:rsidRDefault="000A0BC0" w:rsidP="000A0BC0">
            <w:pPr>
              <w:tabs>
                <w:tab w:val="left" w:pos="540"/>
              </w:tabs>
              <w:spacing w:before="180" w:after="180" w:line="360" w:lineRule="auto"/>
              <w:ind w:left="540" w:hanging="540"/>
              <w:jc w:val="both"/>
              <w:rPr>
                <w:rFonts w:ascii="Arial" w:hAnsi="Arial" w:cs="Arial"/>
                <w:sz w:val="20"/>
                <w:szCs w:val="20"/>
              </w:rPr>
            </w:pPr>
            <w:r w:rsidRPr="000A0BC0">
              <w:rPr>
                <w:rFonts w:ascii="Arial" w:hAnsi="Arial" w:cs="Arial"/>
                <w:sz w:val="20"/>
                <w:szCs w:val="20"/>
              </w:rPr>
              <w:t xml:space="preserve">1. </w:t>
            </w:r>
            <w:r w:rsidRPr="000A0BC0">
              <w:rPr>
                <w:rFonts w:ascii="Arial" w:hAnsi="Arial" w:cs="Arial"/>
                <w:sz w:val="20"/>
                <w:szCs w:val="20"/>
              </w:rPr>
              <w:tab/>
              <w:t>Thành viên Ban điều hành phải kê khai các lợi ích liên quan của họ với công ty, bao gồm:</w:t>
            </w:r>
          </w:p>
          <w:p w14:paraId="2EF8B662" w14:textId="22307343" w:rsidR="000A0BC0" w:rsidRDefault="000A0BC0" w:rsidP="000A0BC0">
            <w:pPr>
              <w:tabs>
                <w:tab w:val="left" w:pos="540"/>
              </w:tabs>
              <w:spacing w:before="180" w:after="180" w:line="360" w:lineRule="auto"/>
              <w:ind w:left="540" w:hanging="540"/>
              <w:jc w:val="both"/>
              <w:rPr>
                <w:rFonts w:ascii="Arial" w:hAnsi="Arial" w:cs="Arial"/>
                <w:sz w:val="20"/>
                <w:szCs w:val="20"/>
              </w:rPr>
            </w:pPr>
            <w:r w:rsidRPr="000A0BC0">
              <w:rPr>
                <w:rFonts w:ascii="Arial" w:hAnsi="Arial" w:cs="Arial"/>
                <w:sz w:val="20"/>
                <w:szCs w:val="20"/>
              </w:rPr>
              <w:t>(a)</w:t>
            </w:r>
            <w:r w:rsidRPr="000A0BC0">
              <w:rPr>
                <w:rFonts w:ascii="Arial" w:hAnsi="Arial" w:cs="Arial"/>
                <w:sz w:val="20"/>
                <w:szCs w:val="20"/>
              </w:rPr>
              <w:tab/>
              <w:t>Tên, địa chỉ trụ sở chính, ngành, nghề kinh doanh, số và ngày cấp Giấy chứng nhận đăng ký kinh doanh, nơi đăng ký kinh doanh của doanh nghiệp mà họ có sở theo ủy quyền hoặc cổ phần; tỷ lệ và thời điểm sở hữu theo ủy quyền hoặc cổ phần đó</w:t>
            </w:r>
          </w:p>
          <w:p w14:paraId="6758FBD8" w14:textId="74641D6C" w:rsidR="004100E3" w:rsidRPr="004100E3" w:rsidRDefault="00DE6200" w:rsidP="00DE6200">
            <w:pPr>
              <w:tabs>
                <w:tab w:val="left" w:pos="540"/>
              </w:tabs>
              <w:spacing w:before="180" w:after="180" w:line="360" w:lineRule="auto"/>
              <w:ind w:left="540" w:hanging="540"/>
              <w:jc w:val="both"/>
              <w:rPr>
                <w:rFonts w:ascii="Arial" w:hAnsi="Arial" w:cs="Arial"/>
                <w:sz w:val="20"/>
                <w:szCs w:val="20"/>
              </w:rPr>
            </w:pPr>
            <w:r>
              <w:rPr>
                <w:rFonts w:ascii="Arial" w:hAnsi="Arial" w:cs="Arial"/>
                <w:sz w:val="20"/>
                <w:szCs w:val="20"/>
              </w:rPr>
              <w:t>…………</w:t>
            </w:r>
          </w:p>
        </w:tc>
        <w:tc>
          <w:tcPr>
            <w:tcW w:w="3087" w:type="dxa"/>
          </w:tcPr>
          <w:p w14:paraId="6ED9F67D" w14:textId="34CA30F8" w:rsidR="004100E3" w:rsidRPr="004100E3" w:rsidRDefault="004100E3" w:rsidP="00F46E56">
            <w:pPr>
              <w:numPr>
                <w:ilvl w:val="1"/>
                <w:numId w:val="0"/>
              </w:numPr>
              <w:tabs>
                <w:tab w:val="num" w:pos="504"/>
                <w:tab w:val="num" w:pos="720"/>
              </w:tabs>
              <w:spacing w:line="264" w:lineRule="auto"/>
              <w:jc w:val="both"/>
              <w:rPr>
                <w:rFonts w:ascii="Arial" w:eastAsia="Times New Roman" w:hAnsi="Arial" w:cs="Arial"/>
                <w:sz w:val="20"/>
                <w:szCs w:val="20"/>
              </w:rPr>
            </w:pPr>
          </w:p>
        </w:tc>
      </w:tr>
      <w:tr w:rsidR="000A0BC0" w:rsidRPr="004100E3" w14:paraId="0EEF06D8" w14:textId="77777777" w:rsidTr="001D7264">
        <w:trPr>
          <w:trHeight w:val="557"/>
        </w:trPr>
        <w:tc>
          <w:tcPr>
            <w:tcW w:w="5755" w:type="dxa"/>
          </w:tcPr>
          <w:p w14:paraId="1ADB4536" w14:textId="4E2EF895" w:rsidR="00522B06" w:rsidRPr="00522B06" w:rsidRDefault="00522B06" w:rsidP="00522B06">
            <w:pPr>
              <w:pStyle w:val="Heading1"/>
              <w:spacing w:before="180" w:after="180" w:line="360" w:lineRule="auto"/>
              <w:outlineLvl w:val="0"/>
            </w:pPr>
            <w:r w:rsidRPr="00522B06">
              <w:rPr>
                <w:rFonts w:ascii="Arial" w:hAnsi="Arial" w:cs="Arial"/>
                <w:b/>
                <w:color w:val="auto"/>
                <w:sz w:val="20"/>
                <w:szCs w:val="20"/>
              </w:rPr>
              <w:t>ĐIỀU 17. TRÁCH NHIỆM CÁ NHÂN</w:t>
            </w:r>
          </w:p>
        </w:tc>
        <w:tc>
          <w:tcPr>
            <w:tcW w:w="5760" w:type="dxa"/>
          </w:tcPr>
          <w:p w14:paraId="3CEAF838" w14:textId="37C2947A" w:rsidR="00522B06" w:rsidRDefault="00522B06" w:rsidP="00522B06">
            <w:pPr>
              <w:pStyle w:val="Heading1"/>
              <w:spacing w:before="180" w:after="180" w:line="360" w:lineRule="auto"/>
              <w:outlineLvl w:val="0"/>
              <w:rPr>
                <w:rFonts w:ascii="Arial" w:hAnsi="Arial" w:cs="Arial"/>
                <w:b/>
                <w:color w:val="auto"/>
                <w:sz w:val="20"/>
                <w:szCs w:val="20"/>
              </w:rPr>
            </w:pPr>
            <w:r w:rsidRPr="00522B06">
              <w:rPr>
                <w:rFonts w:ascii="Arial" w:hAnsi="Arial" w:cs="Arial"/>
                <w:b/>
                <w:color w:val="auto"/>
                <w:sz w:val="20"/>
                <w:szCs w:val="20"/>
              </w:rPr>
              <w:t>ĐIỀU 16. TRÁCH NHIỆM CÁ NHÂN</w:t>
            </w:r>
          </w:p>
          <w:p w14:paraId="68FAF3FE" w14:textId="05F72D6B" w:rsidR="00522B06" w:rsidRPr="00522B06" w:rsidRDefault="00522B06" w:rsidP="00522B06"/>
        </w:tc>
        <w:tc>
          <w:tcPr>
            <w:tcW w:w="3087" w:type="dxa"/>
          </w:tcPr>
          <w:p w14:paraId="7E6F4D22" w14:textId="77777777" w:rsidR="000A0BC0" w:rsidRPr="004100E3" w:rsidRDefault="000A0BC0" w:rsidP="00F46E56">
            <w:pPr>
              <w:numPr>
                <w:ilvl w:val="1"/>
                <w:numId w:val="0"/>
              </w:numPr>
              <w:tabs>
                <w:tab w:val="num" w:pos="504"/>
                <w:tab w:val="num" w:pos="720"/>
              </w:tabs>
              <w:spacing w:line="264" w:lineRule="auto"/>
              <w:jc w:val="both"/>
              <w:rPr>
                <w:rFonts w:ascii="Arial" w:eastAsia="Times New Roman" w:hAnsi="Arial" w:cs="Arial"/>
                <w:sz w:val="20"/>
                <w:szCs w:val="20"/>
              </w:rPr>
            </w:pPr>
          </w:p>
        </w:tc>
      </w:tr>
      <w:tr w:rsidR="00522B06" w:rsidRPr="004100E3" w14:paraId="6345B1C6" w14:textId="77777777" w:rsidTr="001D7264">
        <w:trPr>
          <w:trHeight w:val="737"/>
        </w:trPr>
        <w:tc>
          <w:tcPr>
            <w:tcW w:w="5755" w:type="dxa"/>
          </w:tcPr>
          <w:p w14:paraId="5A0E6ECD" w14:textId="7B035CF8" w:rsidR="00522B06" w:rsidRPr="00522B06" w:rsidRDefault="00522B06" w:rsidP="00522B06">
            <w:pPr>
              <w:pStyle w:val="Heading1"/>
              <w:spacing w:before="180" w:after="180" w:line="360" w:lineRule="auto"/>
              <w:outlineLvl w:val="0"/>
              <w:rPr>
                <w:rFonts w:ascii="Arial" w:hAnsi="Arial" w:cs="Arial"/>
                <w:b/>
                <w:color w:val="auto"/>
                <w:sz w:val="20"/>
                <w:szCs w:val="20"/>
              </w:rPr>
            </w:pPr>
            <w:r w:rsidRPr="00522B06">
              <w:rPr>
                <w:rFonts w:ascii="Arial" w:hAnsi="Arial" w:cs="Arial"/>
                <w:b/>
                <w:color w:val="auto"/>
                <w:sz w:val="20"/>
                <w:szCs w:val="20"/>
              </w:rPr>
              <w:t>ĐIỀU 18. SỬA ĐỔI BỔ SUNG</w:t>
            </w:r>
          </w:p>
        </w:tc>
        <w:tc>
          <w:tcPr>
            <w:tcW w:w="5760" w:type="dxa"/>
          </w:tcPr>
          <w:p w14:paraId="3711206C" w14:textId="3EC6DC92" w:rsidR="00522B06" w:rsidRPr="00522B06" w:rsidRDefault="00522B06" w:rsidP="00522B06">
            <w:pPr>
              <w:pStyle w:val="Heading1"/>
              <w:spacing w:before="180" w:after="180" w:line="360" w:lineRule="auto"/>
              <w:outlineLvl w:val="0"/>
              <w:rPr>
                <w:rFonts w:ascii="Arial" w:hAnsi="Arial" w:cs="Arial"/>
                <w:b/>
                <w:color w:val="auto"/>
                <w:sz w:val="20"/>
                <w:szCs w:val="20"/>
              </w:rPr>
            </w:pPr>
            <w:r w:rsidRPr="00522B06">
              <w:rPr>
                <w:rFonts w:ascii="Arial" w:hAnsi="Arial" w:cs="Arial"/>
                <w:b/>
                <w:color w:val="auto"/>
                <w:sz w:val="20"/>
                <w:szCs w:val="20"/>
              </w:rPr>
              <w:t>ĐIỀU 17. SỬA ĐỔI BỔ SUNG</w:t>
            </w:r>
          </w:p>
          <w:p w14:paraId="76BD8F34" w14:textId="77777777" w:rsidR="00522B06" w:rsidRPr="00522B06" w:rsidRDefault="00522B06" w:rsidP="00522B06">
            <w:pPr>
              <w:pStyle w:val="Heading1"/>
              <w:spacing w:before="180" w:after="180" w:line="360" w:lineRule="auto"/>
              <w:outlineLvl w:val="0"/>
              <w:rPr>
                <w:rFonts w:ascii="Arial" w:hAnsi="Arial" w:cs="Arial"/>
                <w:b/>
                <w:color w:val="auto"/>
                <w:sz w:val="20"/>
                <w:szCs w:val="20"/>
              </w:rPr>
            </w:pPr>
          </w:p>
        </w:tc>
        <w:tc>
          <w:tcPr>
            <w:tcW w:w="3087" w:type="dxa"/>
          </w:tcPr>
          <w:p w14:paraId="612BAAD6" w14:textId="77777777" w:rsidR="00522B06" w:rsidRPr="004100E3" w:rsidRDefault="00522B06" w:rsidP="00F46E56">
            <w:pPr>
              <w:numPr>
                <w:ilvl w:val="1"/>
                <w:numId w:val="0"/>
              </w:numPr>
              <w:tabs>
                <w:tab w:val="num" w:pos="504"/>
                <w:tab w:val="num" w:pos="720"/>
              </w:tabs>
              <w:spacing w:line="264" w:lineRule="auto"/>
              <w:jc w:val="both"/>
              <w:rPr>
                <w:rFonts w:ascii="Arial" w:eastAsia="Times New Roman" w:hAnsi="Arial" w:cs="Arial"/>
                <w:sz w:val="20"/>
                <w:szCs w:val="20"/>
              </w:rPr>
            </w:pPr>
          </w:p>
        </w:tc>
      </w:tr>
      <w:tr w:rsidR="00522B06" w:rsidRPr="004100E3" w14:paraId="0B26AFF0" w14:textId="77777777" w:rsidTr="00522B06">
        <w:trPr>
          <w:trHeight w:val="602"/>
        </w:trPr>
        <w:tc>
          <w:tcPr>
            <w:tcW w:w="5755" w:type="dxa"/>
          </w:tcPr>
          <w:p w14:paraId="2D3A41A2" w14:textId="77777777" w:rsidR="00626E5C" w:rsidRPr="00626E5C" w:rsidRDefault="00626E5C" w:rsidP="00626E5C">
            <w:pPr>
              <w:pStyle w:val="Heading1"/>
              <w:spacing w:before="180" w:after="180" w:line="360" w:lineRule="auto"/>
              <w:outlineLvl w:val="0"/>
              <w:rPr>
                <w:rFonts w:ascii="Arial" w:hAnsi="Arial" w:cs="Arial"/>
                <w:b/>
                <w:color w:val="auto"/>
                <w:sz w:val="20"/>
                <w:szCs w:val="20"/>
              </w:rPr>
            </w:pPr>
            <w:r w:rsidRPr="00626E5C">
              <w:rPr>
                <w:rFonts w:ascii="Arial" w:hAnsi="Arial" w:cs="Arial"/>
                <w:b/>
                <w:color w:val="auto"/>
                <w:sz w:val="20"/>
                <w:szCs w:val="20"/>
              </w:rPr>
              <w:t>ĐIỀU 19. ĐIỀU KHOẢN THI HÀNH</w:t>
            </w:r>
          </w:p>
          <w:p w14:paraId="2EF4BB85" w14:textId="77777777" w:rsidR="00626E5C" w:rsidRPr="00626E5C" w:rsidRDefault="00626E5C" w:rsidP="00626E5C">
            <w:pPr>
              <w:spacing w:before="180" w:after="180" w:line="360" w:lineRule="auto"/>
              <w:jc w:val="both"/>
              <w:rPr>
                <w:rFonts w:ascii="Arial" w:hAnsi="Arial" w:cs="Arial"/>
                <w:sz w:val="20"/>
                <w:szCs w:val="20"/>
              </w:rPr>
            </w:pPr>
            <w:r w:rsidRPr="00626E5C">
              <w:rPr>
                <w:rFonts w:ascii="Arial" w:hAnsi="Arial" w:cs="Arial"/>
                <w:sz w:val="20"/>
                <w:szCs w:val="20"/>
              </w:rPr>
              <w:t xml:space="preserve">Quy chế này có hiệu lực từ ngày __tháng__ năm ___ </w:t>
            </w:r>
          </w:p>
          <w:p w14:paraId="6D8539F8" w14:textId="44C5B6D4" w:rsidR="00522B06" w:rsidRPr="00522B06" w:rsidRDefault="00626E5C" w:rsidP="00626E5C">
            <w:pPr>
              <w:spacing w:before="180" w:after="180" w:line="360" w:lineRule="auto"/>
              <w:jc w:val="center"/>
              <w:rPr>
                <w:rFonts w:ascii="Arial" w:hAnsi="Arial" w:cs="Arial"/>
                <w:b/>
                <w:sz w:val="20"/>
                <w:szCs w:val="20"/>
              </w:rPr>
            </w:pPr>
            <w:r w:rsidRPr="00626E5C">
              <w:rPr>
                <w:rFonts w:ascii="Arial" w:hAnsi="Arial" w:cs="Arial"/>
                <w:i/>
                <w:sz w:val="20"/>
                <w:szCs w:val="20"/>
              </w:rPr>
              <w:t xml:space="preserve">              </w:t>
            </w:r>
            <w:r w:rsidR="00C93BDD">
              <w:rPr>
                <w:rFonts w:ascii="Arial" w:hAnsi="Arial" w:cs="Arial"/>
                <w:i/>
                <w:sz w:val="20"/>
                <w:szCs w:val="20"/>
              </w:rPr>
              <w:t xml:space="preserve">                          </w:t>
            </w:r>
            <w:r w:rsidRPr="00626E5C">
              <w:rPr>
                <w:rFonts w:ascii="Arial" w:hAnsi="Arial" w:cs="Arial"/>
                <w:i/>
                <w:sz w:val="20"/>
                <w:szCs w:val="20"/>
              </w:rPr>
              <w:t>Hà Nội, ngày</w:t>
            </w:r>
            <w:r w:rsidRPr="00626E5C">
              <w:rPr>
                <w:rFonts w:ascii="Arial" w:hAnsi="Arial" w:cs="Arial"/>
                <w:i/>
                <w:sz w:val="20"/>
                <w:szCs w:val="20"/>
              </w:rPr>
              <w:tab/>
              <w:t xml:space="preserve"> tháng     năm 2010</w:t>
            </w:r>
          </w:p>
        </w:tc>
        <w:tc>
          <w:tcPr>
            <w:tcW w:w="5760" w:type="dxa"/>
          </w:tcPr>
          <w:p w14:paraId="1847DBDC" w14:textId="6E08951E" w:rsidR="00626E5C" w:rsidRPr="00626E5C" w:rsidRDefault="00626E5C" w:rsidP="00626E5C">
            <w:pPr>
              <w:pStyle w:val="Heading1"/>
              <w:spacing w:before="180" w:after="180" w:line="360" w:lineRule="auto"/>
              <w:outlineLvl w:val="0"/>
              <w:rPr>
                <w:rFonts w:ascii="Arial" w:hAnsi="Arial" w:cs="Arial"/>
                <w:b/>
                <w:color w:val="auto"/>
                <w:sz w:val="20"/>
                <w:szCs w:val="20"/>
              </w:rPr>
            </w:pPr>
            <w:r w:rsidRPr="00626E5C">
              <w:rPr>
                <w:rFonts w:ascii="Arial" w:hAnsi="Arial" w:cs="Arial"/>
                <w:b/>
                <w:color w:val="auto"/>
                <w:sz w:val="20"/>
                <w:szCs w:val="20"/>
              </w:rPr>
              <w:t>ĐIỀU 18. ĐIỀU KHOẢN THI HÀNH</w:t>
            </w:r>
          </w:p>
          <w:p w14:paraId="17CA45CA" w14:textId="24196A37" w:rsidR="00626E5C" w:rsidRPr="00626E5C" w:rsidRDefault="00626E5C" w:rsidP="00626E5C">
            <w:pPr>
              <w:spacing w:before="180" w:after="180" w:line="360" w:lineRule="auto"/>
              <w:jc w:val="both"/>
              <w:rPr>
                <w:rFonts w:ascii="Arial" w:hAnsi="Arial" w:cs="Arial"/>
                <w:sz w:val="20"/>
                <w:szCs w:val="20"/>
              </w:rPr>
            </w:pPr>
            <w:r w:rsidRPr="00626E5C">
              <w:rPr>
                <w:rFonts w:ascii="Arial" w:hAnsi="Arial" w:cs="Arial"/>
                <w:sz w:val="20"/>
                <w:szCs w:val="20"/>
              </w:rPr>
              <w:t>Quy chế này có hiệu lực từ ngày</w:t>
            </w:r>
            <w:r w:rsidR="00C93BDD" w:rsidRPr="00626E5C">
              <w:rPr>
                <w:rFonts w:ascii="Arial" w:hAnsi="Arial" w:cs="Arial"/>
                <w:sz w:val="20"/>
                <w:szCs w:val="20"/>
              </w:rPr>
              <w:t>__</w:t>
            </w:r>
            <w:r w:rsidRPr="00626E5C">
              <w:rPr>
                <w:rFonts w:ascii="Arial" w:hAnsi="Arial" w:cs="Arial"/>
                <w:sz w:val="20"/>
                <w:szCs w:val="20"/>
              </w:rPr>
              <w:t xml:space="preserve"> tháng</w:t>
            </w:r>
            <w:r w:rsidR="00C93BDD" w:rsidRPr="00626E5C">
              <w:rPr>
                <w:rFonts w:ascii="Arial" w:hAnsi="Arial" w:cs="Arial"/>
                <w:sz w:val="20"/>
                <w:szCs w:val="20"/>
              </w:rPr>
              <w:t>__</w:t>
            </w:r>
            <w:r w:rsidRPr="00626E5C">
              <w:rPr>
                <w:rFonts w:ascii="Arial" w:hAnsi="Arial" w:cs="Arial"/>
                <w:sz w:val="20"/>
                <w:szCs w:val="20"/>
              </w:rPr>
              <w:t>năm</w:t>
            </w:r>
            <w:r w:rsidR="00C93BDD" w:rsidRPr="00626E5C">
              <w:rPr>
                <w:rFonts w:ascii="Arial" w:hAnsi="Arial" w:cs="Arial"/>
                <w:sz w:val="20"/>
                <w:szCs w:val="20"/>
              </w:rPr>
              <w:t>__</w:t>
            </w:r>
            <w:r w:rsidRPr="00626E5C">
              <w:rPr>
                <w:rFonts w:ascii="Arial" w:hAnsi="Arial" w:cs="Arial"/>
                <w:sz w:val="20"/>
                <w:szCs w:val="20"/>
              </w:rPr>
              <w:t xml:space="preserve"> </w:t>
            </w:r>
          </w:p>
          <w:p w14:paraId="2B0DD82E" w14:textId="65C2D692" w:rsidR="00522B06" w:rsidRPr="00522B06" w:rsidRDefault="00626E5C" w:rsidP="00C93BDD">
            <w:pPr>
              <w:spacing w:before="180" w:after="180" w:line="360" w:lineRule="auto"/>
              <w:jc w:val="center"/>
              <w:rPr>
                <w:rFonts w:ascii="Arial" w:hAnsi="Arial" w:cs="Arial"/>
                <w:b/>
                <w:sz w:val="20"/>
                <w:szCs w:val="20"/>
              </w:rPr>
            </w:pPr>
            <w:r w:rsidRPr="00626E5C">
              <w:rPr>
                <w:rFonts w:ascii="Arial" w:hAnsi="Arial" w:cs="Arial"/>
                <w:i/>
                <w:sz w:val="20"/>
                <w:szCs w:val="20"/>
              </w:rPr>
              <w:t xml:space="preserve">                            </w:t>
            </w:r>
            <w:r w:rsidR="00C93BDD">
              <w:rPr>
                <w:rFonts w:ascii="Arial" w:hAnsi="Arial" w:cs="Arial"/>
                <w:i/>
                <w:sz w:val="20"/>
                <w:szCs w:val="20"/>
              </w:rPr>
              <w:t xml:space="preserve">        </w:t>
            </w:r>
            <w:r w:rsidRPr="00626E5C">
              <w:rPr>
                <w:rFonts w:ascii="Arial" w:hAnsi="Arial" w:cs="Arial"/>
                <w:i/>
                <w:sz w:val="20"/>
                <w:szCs w:val="20"/>
              </w:rPr>
              <w:t>Hà Nộ</w:t>
            </w:r>
            <w:r w:rsidR="00C93BDD">
              <w:rPr>
                <w:rFonts w:ascii="Arial" w:hAnsi="Arial" w:cs="Arial"/>
                <w:i/>
                <w:sz w:val="20"/>
                <w:szCs w:val="20"/>
              </w:rPr>
              <w:t xml:space="preserve">i, ngày     </w:t>
            </w:r>
            <w:r w:rsidRPr="00626E5C">
              <w:rPr>
                <w:rFonts w:ascii="Arial" w:hAnsi="Arial" w:cs="Arial"/>
                <w:i/>
                <w:sz w:val="20"/>
                <w:szCs w:val="20"/>
              </w:rPr>
              <w:t xml:space="preserve">tháng     năm </w:t>
            </w:r>
            <w:r w:rsidR="00C93BDD">
              <w:rPr>
                <w:rFonts w:ascii="Arial" w:hAnsi="Arial" w:cs="Arial"/>
                <w:i/>
                <w:sz w:val="20"/>
                <w:szCs w:val="20"/>
              </w:rPr>
              <w:t xml:space="preserve">       </w:t>
            </w:r>
          </w:p>
        </w:tc>
        <w:tc>
          <w:tcPr>
            <w:tcW w:w="3087" w:type="dxa"/>
          </w:tcPr>
          <w:p w14:paraId="4D2B2491" w14:textId="77777777" w:rsidR="00522B06" w:rsidRPr="004100E3" w:rsidRDefault="00522B06" w:rsidP="00F46E56">
            <w:pPr>
              <w:numPr>
                <w:ilvl w:val="1"/>
                <w:numId w:val="0"/>
              </w:numPr>
              <w:tabs>
                <w:tab w:val="num" w:pos="504"/>
                <w:tab w:val="num" w:pos="720"/>
              </w:tabs>
              <w:spacing w:line="264" w:lineRule="auto"/>
              <w:jc w:val="both"/>
              <w:rPr>
                <w:rFonts w:ascii="Arial" w:eastAsia="Times New Roman" w:hAnsi="Arial" w:cs="Arial"/>
                <w:sz w:val="20"/>
                <w:szCs w:val="20"/>
              </w:rPr>
            </w:pPr>
          </w:p>
        </w:tc>
      </w:tr>
      <w:tr w:rsidR="001D7264" w:rsidRPr="004100E3" w14:paraId="146B8CAA" w14:textId="77777777" w:rsidTr="00522B06">
        <w:trPr>
          <w:trHeight w:val="602"/>
        </w:trPr>
        <w:tc>
          <w:tcPr>
            <w:tcW w:w="5755" w:type="dxa"/>
          </w:tcPr>
          <w:p w14:paraId="4570830A" w14:textId="77777777" w:rsidR="00B42660" w:rsidRPr="00B42660" w:rsidRDefault="00B42660" w:rsidP="00B42660">
            <w:pPr>
              <w:spacing w:before="180" w:after="180" w:line="360" w:lineRule="auto"/>
              <w:jc w:val="both"/>
              <w:rPr>
                <w:rFonts w:ascii="Arial" w:hAnsi="Arial" w:cs="Arial"/>
                <w:sz w:val="20"/>
                <w:szCs w:val="20"/>
                <w:lang w:val="fr-FR"/>
              </w:rPr>
            </w:pPr>
            <w:r w:rsidRPr="00B42660">
              <w:rPr>
                <w:rFonts w:ascii="Arial" w:hAnsi="Arial" w:cs="Arial"/>
                <w:sz w:val="20"/>
                <w:szCs w:val="20"/>
                <w:lang w:val="fr-FR"/>
              </w:rPr>
              <w:t>PHỤ LỤC 1: TÓM TẮT CƠ CẤU PHÂN CẤP ỦY QUYỀN CỦA CÔNG TY CMC SOFT</w:t>
            </w:r>
          </w:p>
          <w:p w14:paraId="085FEFA7" w14:textId="77777777" w:rsidR="00B42660" w:rsidRPr="00B42660" w:rsidRDefault="00B42660" w:rsidP="00B42660">
            <w:pPr>
              <w:spacing w:before="180" w:after="180" w:line="360" w:lineRule="auto"/>
              <w:jc w:val="both"/>
              <w:rPr>
                <w:rFonts w:ascii="Arial" w:hAnsi="Arial" w:cs="Arial"/>
                <w:sz w:val="20"/>
                <w:szCs w:val="20"/>
                <w:lang w:val="fr-FR"/>
              </w:rPr>
            </w:pPr>
            <w:r w:rsidRPr="00B42660">
              <w:rPr>
                <w:rFonts w:ascii="Arial" w:hAnsi="Arial" w:cs="Arial"/>
                <w:sz w:val="20"/>
                <w:szCs w:val="20"/>
                <w:lang w:val="fr-FR"/>
              </w:rPr>
              <w:lastRenderedPageBreak/>
              <w:t xml:space="preserve">PHỤ LỤC 2 : MẪU BÁO CÁO HOẠT ĐỘNG HÀNG THÁNG </w:t>
            </w:r>
          </w:p>
          <w:p w14:paraId="6379850D" w14:textId="77777777" w:rsidR="00B42660" w:rsidRPr="00B42660" w:rsidRDefault="00B42660" w:rsidP="00B42660">
            <w:pPr>
              <w:spacing w:before="180" w:after="180" w:line="360" w:lineRule="auto"/>
              <w:jc w:val="both"/>
              <w:rPr>
                <w:rFonts w:ascii="Arial" w:hAnsi="Arial" w:cs="Arial"/>
                <w:sz w:val="20"/>
                <w:szCs w:val="20"/>
                <w:lang w:val="fr-FR"/>
              </w:rPr>
            </w:pPr>
            <w:r w:rsidRPr="00B42660">
              <w:rPr>
                <w:rFonts w:ascii="Arial" w:hAnsi="Arial" w:cs="Arial"/>
                <w:sz w:val="20"/>
                <w:szCs w:val="20"/>
                <w:lang w:val="fr-FR"/>
              </w:rPr>
              <w:t>PHỤ LỤC 3: MẪU BÁO CÁO HOẠT ĐỘNG HÀNG QUÝ</w:t>
            </w:r>
          </w:p>
          <w:p w14:paraId="47F22415" w14:textId="77777777" w:rsidR="00B42660" w:rsidRPr="00B42660" w:rsidRDefault="00B42660" w:rsidP="00B42660">
            <w:pPr>
              <w:spacing w:before="180" w:after="180" w:line="360" w:lineRule="auto"/>
              <w:jc w:val="both"/>
              <w:rPr>
                <w:rFonts w:ascii="Arial" w:hAnsi="Arial" w:cs="Arial"/>
                <w:sz w:val="20"/>
                <w:szCs w:val="20"/>
                <w:lang w:val="fr-FR"/>
              </w:rPr>
            </w:pPr>
            <w:r w:rsidRPr="00B42660">
              <w:rPr>
                <w:rFonts w:ascii="Arial" w:hAnsi="Arial" w:cs="Arial"/>
                <w:sz w:val="20"/>
                <w:szCs w:val="20"/>
                <w:lang w:val="fr-FR"/>
              </w:rPr>
              <w:t>PHỤ LỤC 4: MẪU BÁO CÁO HOẠT ĐỘNG HÀNG NĂM</w:t>
            </w:r>
          </w:p>
          <w:p w14:paraId="2F5F03BC" w14:textId="77777777" w:rsidR="00B42660" w:rsidRPr="00B42660" w:rsidRDefault="00B42660" w:rsidP="00B42660">
            <w:pPr>
              <w:spacing w:before="180" w:after="180" w:line="360" w:lineRule="auto"/>
              <w:jc w:val="both"/>
              <w:rPr>
                <w:rFonts w:ascii="Arial" w:hAnsi="Arial" w:cs="Arial"/>
                <w:sz w:val="20"/>
                <w:szCs w:val="20"/>
                <w:lang w:val="fr-FR"/>
              </w:rPr>
            </w:pPr>
            <w:r w:rsidRPr="00B42660">
              <w:rPr>
                <w:rFonts w:ascii="Arial" w:hAnsi="Arial" w:cs="Arial"/>
                <w:sz w:val="20"/>
                <w:szCs w:val="20"/>
                <w:lang w:val="fr-FR"/>
              </w:rPr>
              <w:t>PHỤ LỤC 5 : LƯU ĐỒ THẨM QUYỀN PHÊ DUYỆT</w:t>
            </w:r>
          </w:p>
          <w:p w14:paraId="040B7390" w14:textId="77777777" w:rsidR="001D7264" w:rsidRPr="00522B06" w:rsidRDefault="001D7264" w:rsidP="00522B06">
            <w:pPr>
              <w:pStyle w:val="Heading1"/>
              <w:spacing w:before="180" w:after="180" w:line="360" w:lineRule="auto"/>
              <w:outlineLvl w:val="0"/>
              <w:rPr>
                <w:rFonts w:ascii="Arial" w:hAnsi="Arial" w:cs="Arial"/>
                <w:b/>
                <w:color w:val="auto"/>
                <w:sz w:val="20"/>
                <w:szCs w:val="20"/>
              </w:rPr>
            </w:pPr>
          </w:p>
        </w:tc>
        <w:tc>
          <w:tcPr>
            <w:tcW w:w="5760" w:type="dxa"/>
          </w:tcPr>
          <w:p w14:paraId="2E78E478" w14:textId="77777777" w:rsidR="00B42660" w:rsidRPr="00B42660" w:rsidRDefault="00B42660" w:rsidP="00B42660">
            <w:pPr>
              <w:spacing w:before="180" w:after="180" w:line="360" w:lineRule="auto"/>
              <w:jc w:val="both"/>
              <w:rPr>
                <w:rFonts w:ascii="Arial" w:hAnsi="Arial" w:cs="Arial"/>
                <w:sz w:val="20"/>
                <w:szCs w:val="20"/>
                <w:lang w:val="fr-FR"/>
              </w:rPr>
            </w:pPr>
            <w:r w:rsidRPr="00B42660">
              <w:rPr>
                <w:rFonts w:ascii="Arial" w:hAnsi="Arial" w:cs="Arial"/>
                <w:sz w:val="20"/>
                <w:szCs w:val="20"/>
                <w:lang w:val="fr-FR"/>
              </w:rPr>
              <w:lastRenderedPageBreak/>
              <w:t xml:space="preserve">PHỤ LỤC 1: TÓM TẮT CƠ CẤU PHÂN CẤP ỦY QUYỀN CỦA CÔNG TY CMC SOFT </w:t>
            </w:r>
            <w:r w:rsidRPr="00B42660">
              <w:rPr>
                <w:rFonts w:ascii="Arial" w:hAnsi="Arial" w:cs="Arial"/>
                <w:i/>
                <w:sz w:val="20"/>
                <w:szCs w:val="20"/>
                <w:lang w:val="fr-FR"/>
              </w:rPr>
              <w:t>(Bảng Excel)</w:t>
            </w:r>
          </w:p>
          <w:p w14:paraId="6EE1AE00" w14:textId="77777777" w:rsidR="00B42660" w:rsidRPr="00B42660" w:rsidRDefault="00B42660" w:rsidP="00B42660">
            <w:pPr>
              <w:spacing w:before="180" w:after="180" w:line="360" w:lineRule="auto"/>
              <w:jc w:val="both"/>
              <w:rPr>
                <w:rFonts w:ascii="Arial" w:hAnsi="Arial" w:cs="Arial"/>
                <w:sz w:val="20"/>
                <w:szCs w:val="20"/>
                <w:lang w:val="fr-FR"/>
              </w:rPr>
            </w:pPr>
            <w:r w:rsidRPr="00B42660">
              <w:rPr>
                <w:rFonts w:ascii="Arial" w:hAnsi="Arial" w:cs="Arial"/>
                <w:sz w:val="20"/>
                <w:szCs w:val="20"/>
                <w:lang w:val="fr-FR"/>
              </w:rPr>
              <w:lastRenderedPageBreak/>
              <w:t xml:space="preserve">PHỤ LỤC 2 : MẪU BÁO CÁO HOẠT ĐỘNG HÀNG THÁNG </w:t>
            </w:r>
          </w:p>
          <w:p w14:paraId="62DD311B" w14:textId="77777777" w:rsidR="00B42660" w:rsidRPr="00B42660" w:rsidRDefault="00B42660" w:rsidP="00B42660">
            <w:pPr>
              <w:spacing w:before="180" w:after="180" w:line="360" w:lineRule="auto"/>
              <w:jc w:val="both"/>
              <w:rPr>
                <w:rFonts w:ascii="Arial" w:hAnsi="Arial" w:cs="Arial"/>
                <w:sz w:val="20"/>
                <w:szCs w:val="20"/>
                <w:lang w:val="fr-FR"/>
              </w:rPr>
            </w:pPr>
            <w:r w:rsidRPr="00B42660">
              <w:rPr>
                <w:rFonts w:ascii="Arial" w:hAnsi="Arial" w:cs="Arial"/>
                <w:sz w:val="20"/>
                <w:szCs w:val="20"/>
                <w:lang w:val="fr-FR"/>
              </w:rPr>
              <w:t>PHỤ LỤC 3: MẪU BÁO CÁO HOẠT ĐỘNG HÀNG QUÝ</w:t>
            </w:r>
          </w:p>
          <w:p w14:paraId="5AB1C36E" w14:textId="77777777" w:rsidR="00B42660" w:rsidRPr="00B42660" w:rsidRDefault="00B42660" w:rsidP="00B42660">
            <w:pPr>
              <w:spacing w:before="180" w:after="180" w:line="360" w:lineRule="auto"/>
              <w:jc w:val="both"/>
              <w:rPr>
                <w:rFonts w:ascii="Arial" w:hAnsi="Arial" w:cs="Arial"/>
                <w:sz w:val="20"/>
                <w:szCs w:val="20"/>
                <w:lang w:val="fr-FR"/>
              </w:rPr>
            </w:pPr>
            <w:r w:rsidRPr="00B42660">
              <w:rPr>
                <w:rFonts w:ascii="Arial" w:hAnsi="Arial" w:cs="Arial"/>
                <w:sz w:val="20"/>
                <w:szCs w:val="20"/>
                <w:lang w:val="fr-FR"/>
              </w:rPr>
              <w:t>PHỤ LỤC 4: MẪU BÁO CÁO HOẠT ĐỘNG HÀNG NĂM</w:t>
            </w:r>
          </w:p>
          <w:p w14:paraId="70A33F01" w14:textId="77A51E04" w:rsidR="00B42660" w:rsidRPr="00B42660" w:rsidRDefault="00B42660" w:rsidP="00B42660">
            <w:pPr>
              <w:spacing w:before="180" w:after="180" w:line="360" w:lineRule="auto"/>
              <w:jc w:val="both"/>
              <w:rPr>
                <w:rFonts w:ascii="Arial" w:hAnsi="Arial" w:cs="Arial"/>
                <w:sz w:val="20"/>
                <w:szCs w:val="20"/>
                <w:lang w:val="fr-FR"/>
              </w:rPr>
            </w:pPr>
            <w:r w:rsidRPr="00B42660">
              <w:rPr>
                <w:rFonts w:ascii="Arial" w:hAnsi="Arial" w:cs="Arial"/>
                <w:sz w:val="20"/>
                <w:szCs w:val="20"/>
                <w:lang w:val="fr-FR"/>
              </w:rPr>
              <w:t xml:space="preserve">PHỤ LỤC 5 : TỜ TRÌNH CỦA CHỦ TỊCH </w:t>
            </w:r>
          </w:p>
          <w:p w14:paraId="465D087F" w14:textId="58CF9656" w:rsidR="001D7264" w:rsidRPr="00522B06" w:rsidRDefault="00B42660" w:rsidP="00B42660">
            <w:pPr>
              <w:spacing w:before="180" w:after="180" w:line="360" w:lineRule="auto"/>
              <w:jc w:val="both"/>
              <w:rPr>
                <w:rFonts w:ascii="Arial" w:hAnsi="Arial" w:cs="Arial"/>
                <w:b/>
                <w:sz w:val="20"/>
                <w:szCs w:val="20"/>
              </w:rPr>
            </w:pPr>
            <w:r w:rsidRPr="00B42660">
              <w:rPr>
                <w:rFonts w:ascii="Arial" w:hAnsi="Arial" w:cs="Arial"/>
                <w:sz w:val="20"/>
                <w:szCs w:val="20"/>
                <w:lang w:val="fr-FR"/>
              </w:rPr>
              <w:t>PHỤ LỤC 6 : LƯU ĐỒ THẨM QUYỀN PHÊ DUYỆT</w:t>
            </w:r>
          </w:p>
        </w:tc>
        <w:tc>
          <w:tcPr>
            <w:tcW w:w="3087" w:type="dxa"/>
          </w:tcPr>
          <w:p w14:paraId="7A1BB7EA" w14:textId="77777777" w:rsidR="001D7264" w:rsidRPr="004100E3" w:rsidRDefault="001D7264" w:rsidP="00F46E56">
            <w:pPr>
              <w:numPr>
                <w:ilvl w:val="1"/>
                <w:numId w:val="0"/>
              </w:numPr>
              <w:tabs>
                <w:tab w:val="num" w:pos="504"/>
                <w:tab w:val="num" w:pos="720"/>
              </w:tabs>
              <w:spacing w:line="264" w:lineRule="auto"/>
              <w:jc w:val="both"/>
              <w:rPr>
                <w:rFonts w:ascii="Arial" w:eastAsia="Times New Roman" w:hAnsi="Arial" w:cs="Arial"/>
                <w:sz w:val="20"/>
                <w:szCs w:val="20"/>
              </w:rPr>
            </w:pPr>
          </w:p>
        </w:tc>
      </w:tr>
    </w:tbl>
    <w:p w14:paraId="0B3B8389" w14:textId="77777777" w:rsidR="00832D84" w:rsidRPr="004100E3" w:rsidRDefault="00832D84" w:rsidP="0035013B">
      <w:pPr>
        <w:jc w:val="both"/>
        <w:rPr>
          <w:sz w:val="20"/>
          <w:szCs w:val="20"/>
        </w:rPr>
      </w:pPr>
    </w:p>
    <w:p w14:paraId="0531CFED" w14:textId="77777777" w:rsidR="0035013B" w:rsidRPr="004100E3" w:rsidRDefault="0035013B" w:rsidP="0035013B">
      <w:pPr>
        <w:jc w:val="both"/>
        <w:rPr>
          <w:sz w:val="20"/>
          <w:szCs w:val="20"/>
        </w:rPr>
      </w:pPr>
    </w:p>
    <w:p w14:paraId="63027091" w14:textId="77777777" w:rsidR="0035013B" w:rsidRPr="004100E3" w:rsidRDefault="0035013B" w:rsidP="0035013B">
      <w:pPr>
        <w:jc w:val="both"/>
        <w:rPr>
          <w:sz w:val="20"/>
          <w:szCs w:val="20"/>
        </w:rPr>
      </w:pPr>
    </w:p>
    <w:sectPr w:rsidR="0035013B" w:rsidRPr="004100E3" w:rsidSect="0035013B">
      <w:pgSz w:w="16840" w:h="11907" w:orient="landscape"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notTrueType/>
    <w:pitch w:val="variable"/>
    <w:sig w:usb0="00C00283" w:usb1="00000000" w:usb2="00000000" w:usb3="00000000" w:csb0="0000000D"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nTime">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44F5"/>
    <w:multiLevelType w:val="hybridMultilevel"/>
    <w:tmpl w:val="73C017F6"/>
    <w:lvl w:ilvl="0" w:tplc="0FBE463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D700A"/>
    <w:multiLevelType w:val="multilevel"/>
    <w:tmpl w:val="DB20FD6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7D4749A"/>
    <w:multiLevelType w:val="multilevel"/>
    <w:tmpl w:val="541E5DA6"/>
    <w:lvl w:ilvl="0">
      <w:start w:val="1"/>
      <w:numFmt w:val="decimal"/>
      <w:lvlText w:val="1.%1."/>
      <w:lvlJc w:val="left"/>
      <w:pPr>
        <w:tabs>
          <w:tab w:val="num" w:pos="1224"/>
        </w:tabs>
        <w:ind w:left="1368" w:hanging="64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84E466B"/>
    <w:multiLevelType w:val="hybridMultilevel"/>
    <w:tmpl w:val="541E5DA6"/>
    <w:lvl w:ilvl="0" w:tplc="148A4E40">
      <w:start w:val="1"/>
      <w:numFmt w:val="decimal"/>
      <w:lvlText w:val="1.%1."/>
      <w:lvlJc w:val="left"/>
      <w:pPr>
        <w:tabs>
          <w:tab w:val="num" w:pos="1224"/>
        </w:tabs>
        <w:ind w:left="136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AD3647"/>
    <w:multiLevelType w:val="multilevel"/>
    <w:tmpl w:val="AB8CAA56"/>
    <w:lvl w:ilvl="0">
      <w:start w:val="1"/>
      <w:numFmt w:val="decimal"/>
      <w:lvlText w:val="%1."/>
      <w:lvlJc w:val="left"/>
      <w:pPr>
        <w:ind w:left="360" w:hanging="360"/>
      </w:pPr>
      <w:rPr>
        <w:rFonts w:hint="default"/>
      </w:rPr>
    </w:lvl>
    <w:lvl w:ilvl="1">
      <w:start w:val="1"/>
      <w:numFmt w:val="lowerLetter"/>
      <w:lvlText w:val="(%2)"/>
      <w:lvlJc w:val="right"/>
      <w:pPr>
        <w:ind w:left="1530" w:hanging="720"/>
      </w:pPr>
      <w:rPr>
        <w:rFonts w:ascii="Arial" w:hAnsi="Arial" w:cs="Arial" w:hint="default"/>
        <w:sz w:val="22"/>
        <w:szCs w:val="22"/>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5">
    <w:nsid w:val="0D0E72D0"/>
    <w:multiLevelType w:val="hybridMultilevel"/>
    <w:tmpl w:val="9E245482"/>
    <w:lvl w:ilvl="0" w:tplc="F22644E0">
      <w:start w:val="3"/>
      <w:numFmt w:val="decimal"/>
      <w:lvlText w:val="%1."/>
      <w:lvlJc w:val="left"/>
      <w:pPr>
        <w:ind w:left="720" w:hanging="360"/>
      </w:pPr>
      <w:rPr>
        <w:rFonts w:hint="default"/>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96C35"/>
    <w:multiLevelType w:val="hybridMultilevel"/>
    <w:tmpl w:val="C65C54D2"/>
    <w:lvl w:ilvl="0" w:tplc="7012DB0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FE57D41"/>
    <w:multiLevelType w:val="hybridMultilevel"/>
    <w:tmpl w:val="797C14B2"/>
    <w:lvl w:ilvl="0" w:tplc="070A7142">
      <w:start w:val="3"/>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BE4770"/>
    <w:multiLevelType w:val="hybridMultilevel"/>
    <w:tmpl w:val="A0A6AFA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34F66A1"/>
    <w:multiLevelType w:val="hybridMultilevel"/>
    <w:tmpl w:val="580070A0"/>
    <w:lvl w:ilvl="0" w:tplc="2DF69D7C">
      <w:start w:val="1"/>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560412"/>
    <w:multiLevelType w:val="hybridMultilevel"/>
    <w:tmpl w:val="01CA0F3C"/>
    <w:lvl w:ilvl="0" w:tplc="0409000F">
      <w:start w:val="1"/>
      <w:numFmt w:val="decimal"/>
      <w:lvlText w:val="%1."/>
      <w:lvlJc w:val="left"/>
      <w:pPr>
        <w:ind w:left="720" w:hanging="360"/>
      </w:pPr>
      <w:rPr>
        <w:rFonts w:hint="default"/>
      </w:rPr>
    </w:lvl>
    <w:lvl w:ilvl="1" w:tplc="C48A8ED2">
      <w:start w:val="1"/>
      <w:numFmt w:val="lowerLetter"/>
      <w:lvlText w:val="(%2)"/>
      <w:lvlJc w:val="right"/>
      <w:pPr>
        <w:ind w:left="1440" w:hanging="360"/>
      </w:pPr>
      <w:rPr>
        <w:rFonts w:ascii="Arial" w:hAnsi="Arial" w:cs="Arial" w:hint="default"/>
        <w:b w:val="0"/>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641CAC"/>
    <w:multiLevelType w:val="hybridMultilevel"/>
    <w:tmpl w:val="083AD5B2"/>
    <w:lvl w:ilvl="0" w:tplc="A5B45678">
      <w:start w:val="1"/>
      <w:numFmt w:val="lowerLetter"/>
      <w:lvlText w:val="(%1)"/>
      <w:lvlJc w:val="left"/>
      <w:pPr>
        <w:ind w:left="720" w:hanging="360"/>
      </w:pPr>
      <w:rPr>
        <w:rFonts w:ascii="Arial" w:hAnsi="Arial" w:cs="Arial" w:hint="default"/>
        <w:b w:val="0"/>
        <w:sz w:val="22"/>
        <w:szCs w:val="22"/>
      </w:rPr>
    </w:lvl>
    <w:lvl w:ilvl="1" w:tplc="99B2B182">
      <w:start w:val="1"/>
      <w:numFmt w:val="lowerLetter"/>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5F4594"/>
    <w:multiLevelType w:val="hybridMultilevel"/>
    <w:tmpl w:val="7F5C4BFC"/>
    <w:lvl w:ilvl="0" w:tplc="CA162CD0">
      <w:start w:val="6"/>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81A4D39"/>
    <w:multiLevelType w:val="hybridMultilevel"/>
    <w:tmpl w:val="91B42FF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9C72959"/>
    <w:multiLevelType w:val="hybridMultilevel"/>
    <w:tmpl w:val="02CCBAEC"/>
    <w:lvl w:ilvl="0" w:tplc="94AC144E">
      <w:start w:val="1"/>
      <w:numFmt w:val="decimal"/>
      <w:lvlText w:val="3.%1."/>
      <w:lvlJc w:val="left"/>
      <w:pPr>
        <w:tabs>
          <w:tab w:val="num" w:pos="1224"/>
        </w:tabs>
        <w:ind w:left="136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BB94F6E"/>
    <w:multiLevelType w:val="multilevel"/>
    <w:tmpl w:val="2B3A9F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pStyle w:val="Style1"/>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6">
    <w:nsid w:val="1C9A001F"/>
    <w:multiLevelType w:val="multilevel"/>
    <w:tmpl w:val="8612009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24674EE5"/>
    <w:multiLevelType w:val="hybridMultilevel"/>
    <w:tmpl w:val="5284EAF8"/>
    <w:lvl w:ilvl="0" w:tplc="CC9281A0">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A94A8E"/>
    <w:multiLevelType w:val="hybridMultilevel"/>
    <w:tmpl w:val="A2F2C7A0"/>
    <w:lvl w:ilvl="0" w:tplc="299A4B42">
      <w:start w:val="3"/>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3A111A"/>
    <w:multiLevelType w:val="multilevel"/>
    <w:tmpl w:val="224AD1B2"/>
    <w:lvl w:ilvl="0">
      <w:start w:val="1"/>
      <w:numFmt w:val="decimal"/>
      <w:lvlText w:val="%1."/>
      <w:lvlJc w:val="left"/>
      <w:pPr>
        <w:ind w:left="360" w:hanging="360"/>
      </w:pPr>
      <w:rPr>
        <w:rFonts w:hint="default"/>
      </w:rPr>
    </w:lvl>
    <w:lvl w:ilvl="1">
      <w:start w:val="1"/>
      <w:numFmt w:val="lowerRoman"/>
      <w:lvlText w:val="%2."/>
      <w:lvlJc w:val="right"/>
      <w:pPr>
        <w:ind w:left="1437" w:hanging="720"/>
      </w:pPr>
      <w:rPr>
        <w:rFonts w:ascii="Arial" w:hAnsi="Arial" w:cs="Arial" w:hint="default"/>
        <w:sz w:val="22"/>
        <w:szCs w:val="22"/>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20">
    <w:nsid w:val="27A51420"/>
    <w:multiLevelType w:val="multilevel"/>
    <w:tmpl w:val="2CE48BE4"/>
    <w:lvl w:ilvl="0">
      <w:start w:val="9"/>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360"/>
        </w:tabs>
        <w:ind w:left="360" w:hanging="360"/>
      </w:pPr>
      <w:rPr>
        <w:rFonts w:hint="default"/>
      </w:rPr>
    </w:lvl>
    <w:lvl w:ilvl="2">
      <w:start w:val="1"/>
      <w:numFmt w:val="decimal"/>
      <w:lvlText w:val="10.%2.%3"/>
      <w:lvlJc w:val="left"/>
      <w:pPr>
        <w:tabs>
          <w:tab w:val="num" w:pos="1260"/>
        </w:tabs>
        <w:ind w:left="126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28917656"/>
    <w:multiLevelType w:val="multilevel"/>
    <w:tmpl w:val="D6562AF6"/>
    <w:lvl w:ilvl="0">
      <w:start w:val="1"/>
      <w:numFmt w:val="decimal"/>
      <w:lvlText w:val="%1."/>
      <w:lvlJc w:val="left"/>
      <w:pPr>
        <w:ind w:left="360" w:hanging="360"/>
      </w:pPr>
      <w:rPr>
        <w:rFonts w:hint="default"/>
      </w:rPr>
    </w:lvl>
    <w:lvl w:ilvl="1">
      <w:start w:val="1"/>
      <w:numFmt w:val="lowerRoman"/>
      <w:lvlText w:val="%2."/>
      <w:lvlJc w:val="right"/>
      <w:pPr>
        <w:ind w:left="1437" w:hanging="720"/>
      </w:pPr>
      <w:rPr>
        <w:rFonts w:ascii="Arial" w:hAnsi="Arial" w:cs="Arial" w:hint="default"/>
        <w:sz w:val="22"/>
        <w:szCs w:val="22"/>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22">
    <w:nsid w:val="296836B6"/>
    <w:multiLevelType w:val="hybridMultilevel"/>
    <w:tmpl w:val="E19CA3C0"/>
    <w:lvl w:ilvl="0" w:tplc="F38018D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29B82530"/>
    <w:multiLevelType w:val="hybridMultilevel"/>
    <w:tmpl w:val="93280D62"/>
    <w:lvl w:ilvl="0" w:tplc="1BC84648">
      <w:start w:val="1"/>
      <w:numFmt w:val="decimal"/>
      <w:lvlText w:val="1.%1."/>
      <w:lvlJc w:val="left"/>
      <w:pPr>
        <w:tabs>
          <w:tab w:val="num" w:pos="1224"/>
        </w:tabs>
        <w:ind w:left="136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AE71BFE"/>
    <w:multiLevelType w:val="hybridMultilevel"/>
    <w:tmpl w:val="4060085E"/>
    <w:lvl w:ilvl="0" w:tplc="04090017">
      <w:start w:val="1"/>
      <w:numFmt w:val="lowerLetter"/>
      <w:lvlText w:val="%1)"/>
      <w:lvlJc w:val="left"/>
      <w:pPr>
        <w:ind w:left="720" w:hanging="360"/>
      </w:pPr>
    </w:lvl>
    <w:lvl w:ilvl="1" w:tplc="8B3E6422">
      <w:start w:val="1"/>
      <w:numFmt w:val="decimal"/>
      <w:lvlText w:val="%2."/>
      <w:lvlJc w:val="left"/>
      <w:pPr>
        <w:ind w:left="1620" w:hanging="540"/>
      </w:pPr>
      <w:rPr>
        <w:rFonts w:asciiTheme="minorHAnsi" w:hAnsiTheme="minorHAns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5D3D24"/>
    <w:multiLevelType w:val="hybridMultilevel"/>
    <w:tmpl w:val="781AD7B2"/>
    <w:lvl w:ilvl="0" w:tplc="BD7A703E">
      <w:start w:val="1"/>
      <w:numFmt w:val="decimal"/>
      <w:lvlText w:val="3.%1."/>
      <w:lvlJc w:val="left"/>
      <w:pPr>
        <w:tabs>
          <w:tab w:val="num" w:pos="1224"/>
        </w:tabs>
        <w:ind w:left="1368" w:hanging="64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DD33D35"/>
    <w:multiLevelType w:val="hybridMultilevel"/>
    <w:tmpl w:val="57B67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2802263"/>
    <w:multiLevelType w:val="hybridMultilevel"/>
    <w:tmpl w:val="F1E0BA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ADB22FC"/>
    <w:multiLevelType w:val="hybridMultilevel"/>
    <w:tmpl w:val="AB94E8F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3E603CE2"/>
    <w:multiLevelType w:val="hybridMultilevel"/>
    <w:tmpl w:val="842E6DA0"/>
    <w:lvl w:ilvl="0" w:tplc="97F291B0">
      <w:start w:val="1"/>
      <w:numFmt w:val="lowerLetter"/>
      <w:pStyle w:val="Heading5"/>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74C66B3"/>
    <w:multiLevelType w:val="hybridMultilevel"/>
    <w:tmpl w:val="121E569A"/>
    <w:lvl w:ilvl="0" w:tplc="012C43D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9DE0276"/>
    <w:multiLevelType w:val="multilevel"/>
    <w:tmpl w:val="FC82D20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lowerLetter"/>
      <w:lvlText w:val="(%3)"/>
      <w:lvlJc w:val="left"/>
      <w:pPr>
        <w:tabs>
          <w:tab w:val="num" w:pos="720"/>
        </w:tabs>
        <w:ind w:left="720" w:hanging="720"/>
      </w:pPr>
      <w:rPr>
        <w:rFonts w:ascii="Times New Roman" w:eastAsia="Times New Roman" w:hAnsi="Times New Roman" w:cs="Times New Roman"/>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4F8D21B4"/>
    <w:multiLevelType w:val="hybridMultilevel"/>
    <w:tmpl w:val="2E2008BA"/>
    <w:lvl w:ilvl="0" w:tplc="51825E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FB05E6"/>
    <w:multiLevelType w:val="hybridMultilevel"/>
    <w:tmpl w:val="E1D417A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AE7566"/>
    <w:multiLevelType w:val="hybridMultilevel"/>
    <w:tmpl w:val="B1886060"/>
    <w:lvl w:ilvl="0" w:tplc="C0146504">
      <w:start w:val="1"/>
      <w:numFmt w:val="lowerLetter"/>
      <w:lvlText w:val="%1."/>
      <w:lvlJc w:val="left"/>
      <w:pPr>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C55DF5"/>
    <w:multiLevelType w:val="hybridMultilevel"/>
    <w:tmpl w:val="822096B6"/>
    <w:lvl w:ilvl="0" w:tplc="D1FE82AC">
      <w:start w:val="2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2704904"/>
    <w:multiLevelType w:val="hybridMultilevel"/>
    <w:tmpl w:val="B7A85670"/>
    <w:lvl w:ilvl="0" w:tplc="148A4E40">
      <w:start w:val="1"/>
      <w:numFmt w:val="decimal"/>
      <w:lvlText w:val="1.%1."/>
      <w:lvlJc w:val="left"/>
      <w:pPr>
        <w:tabs>
          <w:tab w:val="num" w:pos="1224"/>
        </w:tabs>
        <w:ind w:left="1368" w:hanging="64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3E70C45"/>
    <w:multiLevelType w:val="multilevel"/>
    <w:tmpl w:val="05C801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pStyle w:val="Heading4"/>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8">
    <w:nsid w:val="55880D34"/>
    <w:multiLevelType w:val="hybridMultilevel"/>
    <w:tmpl w:val="77B271E6"/>
    <w:lvl w:ilvl="0" w:tplc="3FA4FC4C">
      <w:start w:val="1"/>
      <w:numFmt w:val="decimal"/>
      <w:lvlText w:val="2.%1."/>
      <w:lvlJc w:val="left"/>
      <w:pPr>
        <w:tabs>
          <w:tab w:val="num" w:pos="1224"/>
        </w:tabs>
        <w:ind w:left="1368" w:hanging="648"/>
      </w:pPr>
      <w:rPr>
        <w:rFonts w:hint="default"/>
      </w:rPr>
    </w:lvl>
    <w:lvl w:ilvl="1" w:tplc="3FA4FC4C">
      <w:start w:val="1"/>
      <w:numFmt w:val="decimal"/>
      <w:lvlText w:val="2.%2."/>
      <w:lvlJc w:val="left"/>
      <w:pPr>
        <w:tabs>
          <w:tab w:val="num" w:pos="1584"/>
        </w:tabs>
        <w:ind w:left="1728" w:hanging="648"/>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84B04F6"/>
    <w:multiLevelType w:val="hybridMultilevel"/>
    <w:tmpl w:val="FF167DDE"/>
    <w:lvl w:ilvl="0" w:tplc="63289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A129B6"/>
    <w:multiLevelType w:val="multilevel"/>
    <w:tmpl w:val="965273D8"/>
    <w:lvl w:ilvl="0">
      <w:start w:val="1"/>
      <w:numFmt w:val="lowerLetter"/>
      <w:lvlText w:val="%1)"/>
      <w:lvlJc w:val="left"/>
      <w:pPr>
        <w:tabs>
          <w:tab w:val="num" w:pos="720"/>
        </w:tabs>
        <w:ind w:left="720" w:hanging="360"/>
      </w:pPr>
      <w:rPr>
        <w:rFonts w:hint="default"/>
      </w:rPr>
    </w:lvl>
    <w:lvl w:ilvl="1">
      <w:start w:val="1"/>
      <w:numFmt w:val="lowerRoman"/>
      <w:lvlText w:val="%2."/>
      <w:lvlJc w:val="right"/>
      <w:pPr>
        <w:tabs>
          <w:tab w:val="num" w:pos="1260"/>
        </w:tabs>
        <w:ind w:left="1260" w:hanging="18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1776A34"/>
    <w:multiLevelType w:val="hybridMultilevel"/>
    <w:tmpl w:val="06FE9D58"/>
    <w:lvl w:ilvl="0" w:tplc="44387DCE">
      <w:start w:val="1"/>
      <w:numFmt w:val="lowerLetter"/>
      <w:lvlText w:val="(%1)"/>
      <w:lvlJc w:val="left"/>
      <w:pPr>
        <w:tabs>
          <w:tab w:val="num" w:pos="1080"/>
        </w:tabs>
        <w:ind w:left="1080" w:hanging="360"/>
      </w:pPr>
      <w:rPr>
        <w:rFonts w:hint="default"/>
      </w:rPr>
    </w:lvl>
    <w:lvl w:ilvl="1" w:tplc="27E04152">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nsid w:val="64D5030A"/>
    <w:multiLevelType w:val="multilevel"/>
    <w:tmpl w:val="88849C20"/>
    <w:lvl w:ilvl="0">
      <w:start w:val="1"/>
      <w:numFmt w:val="decimal"/>
      <w:lvlText w:val="%1."/>
      <w:lvlJc w:val="left"/>
      <w:pPr>
        <w:ind w:left="360" w:hanging="360"/>
      </w:pPr>
      <w:rPr>
        <w:rFonts w:hint="default"/>
      </w:rPr>
    </w:lvl>
    <w:lvl w:ilvl="1">
      <w:start w:val="1"/>
      <w:numFmt w:val="bullet"/>
      <w:lvlText w:val="-"/>
      <w:lvlJc w:val="left"/>
      <w:pPr>
        <w:ind w:left="1437" w:hanging="720"/>
      </w:pPr>
      <w:rPr>
        <w:rFonts w:ascii="Times New Roman" w:eastAsia="Times New Roman" w:hAnsi="Times New Roman" w:cs="Times New Roman" w:hint="default"/>
        <w:sz w:val="22"/>
        <w:szCs w:val="22"/>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43">
    <w:nsid w:val="67E17379"/>
    <w:multiLevelType w:val="hybridMultilevel"/>
    <w:tmpl w:val="CDB04EEC"/>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68B93E8D"/>
    <w:multiLevelType w:val="hybridMultilevel"/>
    <w:tmpl w:val="C1A0A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105D59"/>
    <w:multiLevelType w:val="multilevel"/>
    <w:tmpl w:val="AE72CCEE"/>
    <w:lvl w:ilvl="0">
      <w:start w:val="1"/>
      <w:numFmt w:val="upperRoman"/>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6">
    <w:nsid w:val="6AD94EEF"/>
    <w:multiLevelType w:val="hybridMultilevel"/>
    <w:tmpl w:val="2F8A17C2"/>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6C65F9"/>
    <w:multiLevelType w:val="hybridMultilevel"/>
    <w:tmpl w:val="C0A2B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264308"/>
    <w:multiLevelType w:val="hybridMultilevel"/>
    <w:tmpl w:val="14C2A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F5023ED"/>
    <w:multiLevelType w:val="multilevel"/>
    <w:tmpl w:val="02CCBAEC"/>
    <w:lvl w:ilvl="0">
      <w:start w:val="1"/>
      <w:numFmt w:val="decimal"/>
      <w:lvlText w:val="3.%1."/>
      <w:lvlJc w:val="left"/>
      <w:pPr>
        <w:tabs>
          <w:tab w:val="num" w:pos="1224"/>
        </w:tabs>
        <w:ind w:left="1368" w:hanging="64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704550E5"/>
    <w:multiLevelType w:val="hybridMultilevel"/>
    <w:tmpl w:val="13A884C4"/>
    <w:lvl w:ilvl="0" w:tplc="44387DC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23D4D8E"/>
    <w:multiLevelType w:val="multilevel"/>
    <w:tmpl w:val="2B748D2A"/>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761B2E80"/>
    <w:multiLevelType w:val="hybridMultilevel"/>
    <w:tmpl w:val="A58EBC7A"/>
    <w:lvl w:ilvl="0" w:tplc="3EB29326">
      <w:start w:val="1"/>
      <w:numFmt w:val="decimal"/>
      <w:lvlText w:val="%1."/>
      <w:lvlJc w:val="left"/>
      <w:pPr>
        <w:ind w:left="540" w:hanging="5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652037F"/>
    <w:multiLevelType w:val="hybridMultilevel"/>
    <w:tmpl w:val="8A3C9E8A"/>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778037EA"/>
    <w:multiLevelType w:val="hybridMultilevel"/>
    <w:tmpl w:val="4FC6D1CA"/>
    <w:lvl w:ilvl="0" w:tplc="0409000F">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79D82F35"/>
    <w:multiLevelType w:val="hybridMultilevel"/>
    <w:tmpl w:val="63B81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BCA594F"/>
    <w:multiLevelType w:val="hybridMultilevel"/>
    <w:tmpl w:val="965273D8"/>
    <w:lvl w:ilvl="0" w:tplc="B8867586">
      <w:start w:val="1"/>
      <w:numFmt w:val="lowerLetter"/>
      <w:lvlText w:val="%1)"/>
      <w:lvlJc w:val="left"/>
      <w:pPr>
        <w:tabs>
          <w:tab w:val="num" w:pos="720"/>
        </w:tabs>
        <w:ind w:left="720" w:hanging="360"/>
      </w:pPr>
      <w:rPr>
        <w:rFonts w:hint="default"/>
      </w:rPr>
    </w:lvl>
    <w:lvl w:ilvl="1" w:tplc="DFC29218">
      <w:start w:val="1"/>
      <w:numFmt w:val="lowerRoman"/>
      <w:lvlText w:val="%2."/>
      <w:lvlJc w:val="right"/>
      <w:pPr>
        <w:tabs>
          <w:tab w:val="num" w:pos="1260"/>
        </w:tabs>
        <w:ind w:left="1260" w:hanging="1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7C9D71D1"/>
    <w:multiLevelType w:val="hybridMultilevel"/>
    <w:tmpl w:val="47BE9C4C"/>
    <w:lvl w:ilvl="0" w:tplc="4AEEF630">
      <w:start w:val="1"/>
      <w:numFmt w:val="lowerLetter"/>
      <w:pStyle w:val="Style2"/>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CF51FC9"/>
    <w:multiLevelType w:val="hybridMultilevel"/>
    <w:tmpl w:val="55BA41D4"/>
    <w:lvl w:ilvl="0" w:tplc="44387DCE">
      <w:start w:val="1"/>
      <w:numFmt w:val="lowerLetter"/>
      <w:lvlText w:val="(%1)"/>
      <w:lvlJc w:val="left"/>
      <w:pPr>
        <w:ind w:left="720" w:hanging="360"/>
      </w:pPr>
      <w:rPr>
        <w:rFonts w:hint="default"/>
      </w:rPr>
    </w:lvl>
    <w:lvl w:ilvl="1" w:tplc="99B2B182">
      <w:start w:val="1"/>
      <w:numFmt w:val="lowerLetter"/>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DB9663D"/>
    <w:multiLevelType w:val="hybridMultilevel"/>
    <w:tmpl w:val="8D403FB2"/>
    <w:lvl w:ilvl="0" w:tplc="CC64A1EC">
      <w:start w:val="1"/>
      <w:numFmt w:val="bullet"/>
      <w:lvlText w:val="-"/>
      <w:lvlJc w:val="left"/>
      <w:pPr>
        <w:tabs>
          <w:tab w:val="num" w:pos="1260"/>
        </w:tabs>
        <w:ind w:left="1260" w:hanging="360"/>
      </w:pPr>
      <w:rPr>
        <w:rFonts w:ascii="Sylfaen" w:hAnsi="Sylfaen"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0">
    <w:nsid w:val="7F357017"/>
    <w:multiLevelType w:val="multilevel"/>
    <w:tmpl w:val="224AD1B2"/>
    <w:lvl w:ilvl="0">
      <w:start w:val="1"/>
      <w:numFmt w:val="decimal"/>
      <w:lvlText w:val="%1."/>
      <w:lvlJc w:val="left"/>
      <w:pPr>
        <w:ind w:left="360" w:hanging="360"/>
      </w:pPr>
      <w:rPr>
        <w:rFonts w:hint="default"/>
      </w:rPr>
    </w:lvl>
    <w:lvl w:ilvl="1">
      <w:start w:val="1"/>
      <w:numFmt w:val="lowerRoman"/>
      <w:lvlText w:val="%2."/>
      <w:lvlJc w:val="right"/>
      <w:pPr>
        <w:ind w:left="1437" w:hanging="720"/>
      </w:pPr>
      <w:rPr>
        <w:rFonts w:ascii="Arial" w:hAnsi="Arial" w:cs="Arial" w:hint="default"/>
        <w:sz w:val="22"/>
        <w:szCs w:val="22"/>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num w:numId="1">
    <w:abstractNumId w:val="7"/>
  </w:num>
  <w:num w:numId="2">
    <w:abstractNumId w:val="9"/>
  </w:num>
  <w:num w:numId="3">
    <w:abstractNumId w:val="50"/>
  </w:num>
  <w:num w:numId="4">
    <w:abstractNumId w:val="26"/>
  </w:num>
  <w:num w:numId="5">
    <w:abstractNumId w:val="55"/>
  </w:num>
  <w:num w:numId="6">
    <w:abstractNumId w:val="10"/>
  </w:num>
  <w:num w:numId="7">
    <w:abstractNumId w:val="58"/>
  </w:num>
  <w:num w:numId="8">
    <w:abstractNumId w:val="19"/>
  </w:num>
  <w:num w:numId="9">
    <w:abstractNumId w:val="11"/>
  </w:num>
  <w:num w:numId="10">
    <w:abstractNumId w:val="46"/>
  </w:num>
  <w:num w:numId="11">
    <w:abstractNumId w:val="0"/>
  </w:num>
  <w:num w:numId="12">
    <w:abstractNumId w:val="17"/>
  </w:num>
  <w:num w:numId="13">
    <w:abstractNumId w:val="4"/>
  </w:num>
  <w:num w:numId="14">
    <w:abstractNumId w:val="42"/>
  </w:num>
  <w:num w:numId="15">
    <w:abstractNumId w:val="21"/>
  </w:num>
  <w:num w:numId="16">
    <w:abstractNumId w:val="33"/>
  </w:num>
  <w:num w:numId="17">
    <w:abstractNumId w:val="15"/>
  </w:num>
  <w:num w:numId="18">
    <w:abstractNumId w:val="37"/>
  </w:num>
  <w:num w:numId="19">
    <w:abstractNumId w:val="57"/>
  </w:num>
  <w:num w:numId="20">
    <w:abstractNumId w:val="29"/>
  </w:num>
  <w:num w:numId="21">
    <w:abstractNumId w:val="45"/>
  </w:num>
  <w:num w:numId="22">
    <w:abstractNumId w:val="20"/>
  </w:num>
  <w:num w:numId="23">
    <w:abstractNumId w:val="22"/>
  </w:num>
  <w:num w:numId="24">
    <w:abstractNumId w:val="41"/>
  </w:num>
  <w:num w:numId="25">
    <w:abstractNumId w:val="56"/>
  </w:num>
  <w:num w:numId="26">
    <w:abstractNumId w:val="1"/>
  </w:num>
  <w:num w:numId="27">
    <w:abstractNumId w:val="16"/>
  </w:num>
  <w:num w:numId="28">
    <w:abstractNumId w:val="3"/>
  </w:num>
  <w:num w:numId="29">
    <w:abstractNumId w:val="36"/>
  </w:num>
  <w:num w:numId="30">
    <w:abstractNumId w:val="14"/>
  </w:num>
  <w:num w:numId="31">
    <w:abstractNumId w:val="23"/>
  </w:num>
  <w:num w:numId="32">
    <w:abstractNumId w:val="38"/>
  </w:num>
  <w:num w:numId="33">
    <w:abstractNumId w:val="25"/>
  </w:num>
  <w:num w:numId="34">
    <w:abstractNumId w:val="49"/>
  </w:num>
  <w:num w:numId="35">
    <w:abstractNumId w:val="2"/>
  </w:num>
  <w:num w:numId="36">
    <w:abstractNumId w:val="51"/>
  </w:num>
  <w:num w:numId="37">
    <w:abstractNumId w:val="40"/>
  </w:num>
  <w:num w:numId="38">
    <w:abstractNumId w:val="43"/>
  </w:num>
  <w:num w:numId="39">
    <w:abstractNumId w:val="35"/>
  </w:num>
  <w:num w:numId="40">
    <w:abstractNumId w:val="32"/>
  </w:num>
  <w:num w:numId="41">
    <w:abstractNumId w:val="39"/>
  </w:num>
  <w:num w:numId="42">
    <w:abstractNumId w:val="59"/>
  </w:num>
  <w:num w:numId="43">
    <w:abstractNumId w:val="31"/>
  </w:num>
  <w:num w:numId="44">
    <w:abstractNumId w:val="54"/>
  </w:num>
  <w:num w:numId="45">
    <w:abstractNumId w:val="18"/>
  </w:num>
  <w:num w:numId="46">
    <w:abstractNumId w:val="5"/>
  </w:num>
  <w:num w:numId="47">
    <w:abstractNumId w:val="53"/>
  </w:num>
  <w:num w:numId="48">
    <w:abstractNumId w:val="13"/>
  </w:num>
  <w:num w:numId="49">
    <w:abstractNumId w:val="24"/>
  </w:num>
  <w:num w:numId="50">
    <w:abstractNumId w:val="8"/>
  </w:num>
  <w:num w:numId="51">
    <w:abstractNumId w:val="28"/>
  </w:num>
  <w:num w:numId="52">
    <w:abstractNumId w:val="47"/>
  </w:num>
  <w:num w:numId="53">
    <w:abstractNumId w:val="44"/>
  </w:num>
  <w:num w:numId="54">
    <w:abstractNumId w:val="48"/>
  </w:num>
  <w:num w:numId="55">
    <w:abstractNumId w:val="52"/>
  </w:num>
  <w:num w:numId="56">
    <w:abstractNumId w:val="6"/>
  </w:num>
  <w:num w:numId="57">
    <w:abstractNumId w:val="60"/>
  </w:num>
  <w:num w:numId="58">
    <w:abstractNumId w:val="12"/>
  </w:num>
  <w:num w:numId="59">
    <w:abstractNumId w:val="30"/>
  </w:num>
  <w:num w:numId="60">
    <w:abstractNumId w:val="34"/>
  </w:num>
  <w:num w:numId="61">
    <w:abstractNumId w:val="27"/>
  </w:num>
  <w:numIdMacAtCleanup w:val="5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 Thi Ha Dieu">
    <w15:presenceInfo w15:providerId="AD" w15:userId="S-1-5-21-2399100949-918009090-4008416302-38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180"/>
    <w:rsid w:val="000205D8"/>
    <w:rsid w:val="00035038"/>
    <w:rsid w:val="00041ED2"/>
    <w:rsid w:val="00045800"/>
    <w:rsid w:val="0005453E"/>
    <w:rsid w:val="00065946"/>
    <w:rsid w:val="000663F7"/>
    <w:rsid w:val="000865BC"/>
    <w:rsid w:val="00094631"/>
    <w:rsid w:val="000A0BC0"/>
    <w:rsid w:val="000B50CF"/>
    <w:rsid w:val="000F350D"/>
    <w:rsid w:val="001014C0"/>
    <w:rsid w:val="00116AE1"/>
    <w:rsid w:val="00130B41"/>
    <w:rsid w:val="001317A3"/>
    <w:rsid w:val="00153832"/>
    <w:rsid w:val="001579BC"/>
    <w:rsid w:val="00190380"/>
    <w:rsid w:val="00196122"/>
    <w:rsid w:val="001A4BC8"/>
    <w:rsid w:val="001A52A3"/>
    <w:rsid w:val="001B5974"/>
    <w:rsid w:val="001D7264"/>
    <w:rsid w:val="001F4E74"/>
    <w:rsid w:val="00215BF4"/>
    <w:rsid w:val="00222180"/>
    <w:rsid w:val="00231260"/>
    <w:rsid w:val="002314EB"/>
    <w:rsid w:val="0023723D"/>
    <w:rsid w:val="002575C8"/>
    <w:rsid w:val="002651EB"/>
    <w:rsid w:val="002B07A3"/>
    <w:rsid w:val="002D4A65"/>
    <w:rsid w:val="0035013B"/>
    <w:rsid w:val="00372B1E"/>
    <w:rsid w:val="00372FA2"/>
    <w:rsid w:val="00385A9E"/>
    <w:rsid w:val="0039260A"/>
    <w:rsid w:val="00393626"/>
    <w:rsid w:val="00393B0A"/>
    <w:rsid w:val="003B35F8"/>
    <w:rsid w:val="003C2963"/>
    <w:rsid w:val="003C4E49"/>
    <w:rsid w:val="003D7092"/>
    <w:rsid w:val="003F5C5A"/>
    <w:rsid w:val="004035FD"/>
    <w:rsid w:val="004100E3"/>
    <w:rsid w:val="004164F5"/>
    <w:rsid w:val="004339FB"/>
    <w:rsid w:val="00466704"/>
    <w:rsid w:val="0048073D"/>
    <w:rsid w:val="0048220C"/>
    <w:rsid w:val="004A4829"/>
    <w:rsid w:val="004C0DC2"/>
    <w:rsid w:val="004D3896"/>
    <w:rsid w:val="004F3C48"/>
    <w:rsid w:val="004F5355"/>
    <w:rsid w:val="0050437B"/>
    <w:rsid w:val="00522B06"/>
    <w:rsid w:val="005273C4"/>
    <w:rsid w:val="00534654"/>
    <w:rsid w:val="00536F6F"/>
    <w:rsid w:val="00560446"/>
    <w:rsid w:val="005716B6"/>
    <w:rsid w:val="00573A6A"/>
    <w:rsid w:val="005767C9"/>
    <w:rsid w:val="00584D21"/>
    <w:rsid w:val="00591BFF"/>
    <w:rsid w:val="005A108F"/>
    <w:rsid w:val="005C3F9D"/>
    <w:rsid w:val="005C544D"/>
    <w:rsid w:val="00604A75"/>
    <w:rsid w:val="00626E5C"/>
    <w:rsid w:val="006361E1"/>
    <w:rsid w:val="0065286F"/>
    <w:rsid w:val="006561A3"/>
    <w:rsid w:val="00656508"/>
    <w:rsid w:val="00666CF2"/>
    <w:rsid w:val="00673F02"/>
    <w:rsid w:val="006752E8"/>
    <w:rsid w:val="0068463D"/>
    <w:rsid w:val="006917B8"/>
    <w:rsid w:val="006C38E4"/>
    <w:rsid w:val="006D2B96"/>
    <w:rsid w:val="006F55C3"/>
    <w:rsid w:val="006F604C"/>
    <w:rsid w:val="00711759"/>
    <w:rsid w:val="0072222B"/>
    <w:rsid w:val="00747DF2"/>
    <w:rsid w:val="0075101A"/>
    <w:rsid w:val="0079249E"/>
    <w:rsid w:val="007D75FD"/>
    <w:rsid w:val="007E35FA"/>
    <w:rsid w:val="007E3762"/>
    <w:rsid w:val="008023A1"/>
    <w:rsid w:val="00813D27"/>
    <w:rsid w:val="00832D84"/>
    <w:rsid w:val="00833EC4"/>
    <w:rsid w:val="00840D78"/>
    <w:rsid w:val="008417CC"/>
    <w:rsid w:val="00857748"/>
    <w:rsid w:val="00866BF9"/>
    <w:rsid w:val="00867E5E"/>
    <w:rsid w:val="008728C6"/>
    <w:rsid w:val="00885BFA"/>
    <w:rsid w:val="008B4C45"/>
    <w:rsid w:val="008C7526"/>
    <w:rsid w:val="008D61A6"/>
    <w:rsid w:val="008D74EA"/>
    <w:rsid w:val="008D7838"/>
    <w:rsid w:val="008E1933"/>
    <w:rsid w:val="009044FA"/>
    <w:rsid w:val="0092640E"/>
    <w:rsid w:val="00947341"/>
    <w:rsid w:val="00974F49"/>
    <w:rsid w:val="00A0558B"/>
    <w:rsid w:val="00A13777"/>
    <w:rsid w:val="00A3301D"/>
    <w:rsid w:val="00A35741"/>
    <w:rsid w:val="00A53B95"/>
    <w:rsid w:val="00A7301A"/>
    <w:rsid w:val="00AA645D"/>
    <w:rsid w:val="00AB5B6F"/>
    <w:rsid w:val="00AC0046"/>
    <w:rsid w:val="00AC02A7"/>
    <w:rsid w:val="00AC34F2"/>
    <w:rsid w:val="00AC6636"/>
    <w:rsid w:val="00AD2EEC"/>
    <w:rsid w:val="00AE19EA"/>
    <w:rsid w:val="00AE3053"/>
    <w:rsid w:val="00AE33C0"/>
    <w:rsid w:val="00AE4AD4"/>
    <w:rsid w:val="00B21A62"/>
    <w:rsid w:val="00B42660"/>
    <w:rsid w:val="00B43061"/>
    <w:rsid w:val="00B45BF7"/>
    <w:rsid w:val="00B5123C"/>
    <w:rsid w:val="00B51943"/>
    <w:rsid w:val="00B61760"/>
    <w:rsid w:val="00B66FEF"/>
    <w:rsid w:val="00B73863"/>
    <w:rsid w:val="00BA38B8"/>
    <w:rsid w:val="00BC3705"/>
    <w:rsid w:val="00BD7545"/>
    <w:rsid w:val="00BD7BDC"/>
    <w:rsid w:val="00BE7282"/>
    <w:rsid w:val="00C17032"/>
    <w:rsid w:val="00C43634"/>
    <w:rsid w:val="00C604CF"/>
    <w:rsid w:val="00C63293"/>
    <w:rsid w:val="00C6528C"/>
    <w:rsid w:val="00C87E8B"/>
    <w:rsid w:val="00C908E7"/>
    <w:rsid w:val="00C93BDD"/>
    <w:rsid w:val="00CB7FAD"/>
    <w:rsid w:val="00CF5990"/>
    <w:rsid w:val="00D41E06"/>
    <w:rsid w:val="00D43B9F"/>
    <w:rsid w:val="00D94FE8"/>
    <w:rsid w:val="00DA6054"/>
    <w:rsid w:val="00DB5E9A"/>
    <w:rsid w:val="00DC38A7"/>
    <w:rsid w:val="00DE6200"/>
    <w:rsid w:val="00DE6EAA"/>
    <w:rsid w:val="00E066D6"/>
    <w:rsid w:val="00E07316"/>
    <w:rsid w:val="00E22762"/>
    <w:rsid w:val="00E23551"/>
    <w:rsid w:val="00E300FC"/>
    <w:rsid w:val="00E75080"/>
    <w:rsid w:val="00E81174"/>
    <w:rsid w:val="00E81247"/>
    <w:rsid w:val="00E85153"/>
    <w:rsid w:val="00EA0B7E"/>
    <w:rsid w:val="00EE17AF"/>
    <w:rsid w:val="00EE31BF"/>
    <w:rsid w:val="00EE7C8E"/>
    <w:rsid w:val="00F075A9"/>
    <w:rsid w:val="00F12125"/>
    <w:rsid w:val="00F320F6"/>
    <w:rsid w:val="00F46E56"/>
    <w:rsid w:val="00F5411B"/>
    <w:rsid w:val="00F6404F"/>
    <w:rsid w:val="00F81118"/>
    <w:rsid w:val="00F835D6"/>
    <w:rsid w:val="00FA7587"/>
    <w:rsid w:val="00FD361B"/>
    <w:rsid w:val="00FD7F46"/>
    <w:rsid w:val="00FE5964"/>
    <w:rsid w:val="00FF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D9FC"/>
  <w15:docId w15:val="{5B972E2C-A1FD-4A56-828C-72D9A5AD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60" w:after="6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667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35038"/>
    <w:pPr>
      <w:keepNext/>
      <w:numPr>
        <w:ilvl w:val="1"/>
        <w:numId w:val="22"/>
      </w:numPr>
      <w:spacing w:before="240" w:line="240" w:lineRule="auto"/>
      <w:outlineLvl w:val="1"/>
    </w:pPr>
    <w:rPr>
      <w:rFonts w:ascii="Arial" w:eastAsia="Times New Roman" w:hAnsi="Arial" w:cs="Arial"/>
      <w:bCs/>
      <w:iCs/>
      <w:sz w:val="20"/>
      <w:szCs w:val="28"/>
    </w:rPr>
  </w:style>
  <w:style w:type="paragraph" w:styleId="Heading3">
    <w:name w:val="heading 3"/>
    <w:basedOn w:val="Normal"/>
    <w:next w:val="Normal"/>
    <w:link w:val="Heading3Char"/>
    <w:qFormat/>
    <w:rsid w:val="00035038"/>
    <w:pPr>
      <w:keepNext/>
      <w:spacing w:before="240" w:line="240" w:lineRule="auto"/>
      <w:outlineLvl w:val="2"/>
    </w:pPr>
    <w:rPr>
      <w:rFonts w:ascii="Arial" w:eastAsia="Times New Roman" w:hAnsi="Arial" w:cs="Arial"/>
      <w:bCs/>
      <w:sz w:val="20"/>
      <w:szCs w:val="20"/>
    </w:rPr>
  </w:style>
  <w:style w:type="paragraph" w:styleId="Heading4">
    <w:name w:val="heading 4"/>
    <w:basedOn w:val="Normal"/>
    <w:next w:val="Normal"/>
    <w:link w:val="Heading4Char"/>
    <w:qFormat/>
    <w:rsid w:val="00035038"/>
    <w:pPr>
      <w:keepNext/>
      <w:numPr>
        <w:ilvl w:val="3"/>
        <w:numId w:val="18"/>
      </w:numPr>
      <w:spacing w:before="240" w:line="240" w:lineRule="auto"/>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035038"/>
    <w:pPr>
      <w:numPr>
        <w:numId w:val="20"/>
      </w:numPr>
      <w:spacing w:before="240" w:line="240" w:lineRule="auto"/>
      <w:outlineLvl w:val="4"/>
    </w:pPr>
    <w:rPr>
      <w:rFonts w:ascii="Arial" w:eastAsia="Times New Roman" w:hAnsi="Arial" w:cs="Times New Roman"/>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013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35013B"/>
    <w:rPr>
      <w:rFonts w:ascii="Times New Roman" w:hAnsi="Times New Roman" w:cs="Times New Roman"/>
      <w:sz w:val="24"/>
      <w:szCs w:val="24"/>
    </w:rPr>
  </w:style>
  <w:style w:type="paragraph" w:styleId="BalloonText">
    <w:name w:val="Balloon Text"/>
    <w:basedOn w:val="Normal"/>
    <w:link w:val="BalloonTextChar"/>
    <w:semiHidden/>
    <w:unhideWhenUsed/>
    <w:rsid w:val="003501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13B"/>
    <w:rPr>
      <w:rFonts w:ascii="Segoe UI" w:hAnsi="Segoe UI" w:cs="Segoe UI"/>
      <w:sz w:val="18"/>
      <w:szCs w:val="18"/>
    </w:rPr>
  </w:style>
  <w:style w:type="character" w:customStyle="1" w:styleId="Heading1Char">
    <w:name w:val="Heading 1 Char"/>
    <w:basedOn w:val="DefaultParagraphFont"/>
    <w:link w:val="Heading1"/>
    <w:uiPriority w:val="9"/>
    <w:rsid w:val="00466704"/>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semiHidden/>
    <w:rsid w:val="00EE7C8E"/>
    <w:rPr>
      <w:sz w:val="16"/>
      <w:szCs w:val="16"/>
    </w:rPr>
  </w:style>
  <w:style w:type="paragraph" w:styleId="CommentText">
    <w:name w:val="annotation text"/>
    <w:basedOn w:val="Normal"/>
    <w:link w:val="CommentTextChar"/>
    <w:semiHidden/>
    <w:rsid w:val="00EE7C8E"/>
    <w:pPr>
      <w:spacing w:before="0"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EE7C8E"/>
    <w:rPr>
      <w:rFonts w:ascii="Times New Roman" w:eastAsia="Times New Roman" w:hAnsi="Times New Roman" w:cs="Times New Roman"/>
      <w:sz w:val="20"/>
      <w:szCs w:val="20"/>
    </w:rPr>
  </w:style>
  <w:style w:type="paragraph" w:styleId="ListParagraph">
    <w:name w:val="List Paragraph"/>
    <w:basedOn w:val="Normal"/>
    <w:uiPriority w:val="34"/>
    <w:qFormat/>
    <w:rsid w:val="004339FB"/>
    <w:pPr>
      <w:ind w:left="720"/>
      <w:contextualSpacing/>
    </w:pPr>
  </w:style>
  <w:style w:type="character" w:customStyle="1" w:styleId="Heading2Char">
    <w:name w:val="Heading 2 Char"/>
    <w:basedOn w:val="DefaultParagraphFont"/>
    <w:link w:val="Heading2"/>
    <w:rsid w:val="00035038"/>
    <w:rPr>
      <w:rFonts w:ascii="Arial" w:eastAsia="Times New Roman" w:hAnsi="Arial" w:cs="Arial"/>
      <w:bCs/>
      <w:iCs/>
      <w:sz w:val="20"/>
      <w:szCs w:val="28"/>
    </w:rPr>
  </w:style>
  <w:style w:type="character" w:customStyle="1" w:styleId="Heading3Char">
    <w:name w:val="Heading 3 Char"/>
    <w:basedOn w:val="DefaultParagraphFont"/>
    <w:link w:val="Heading3"/>
    <w:rsid w:val="00035038"/>
    <w:rPr>
      <w:rFonts w:ascii="Arial" w:eastAsia="Times New Roman" w:hAnsi="Arial" w:cs="Arial"/>
      <w:bCs/>
      <w:sz w:val="20"/>
      <w:szCs w:val="20"/>
    </w:rPr>
  </w:style>
  <w:style w:type="character" w:customStyle="1" w:styleId="Heading4Char">
    <w:name w:val="Heading 4 Char"/>
    <w:basedOn w:val="DefaultParagraphFont"/>
    <w:link w:val="Heading4"/>
    <w:rsid w:val="00035038"/>
    <w:rPr>
      <w:rFonts w:ascii="Arial" w:eastAsia="Times New Roman" w:hAnsi="Arial" w:cs="Times New Roman"/>
      <w:bCs/>
      <w:sz w:val="20"/>
      <w:szCs w:val="20"/>
    </w:rPr>
  </w:style>
  <w:style w:type="character" w:customStyle="1" w:styleId="Heading5Char">
    <w:name w:val="Heading 5 Char"/>
    <w:basedOn w:val="DefaultParagraphFont"/>
    <w:link w:val="Heading5"/>
    <w:rsid w:val="00035038"/>
    <w:rPr>
      <w:rFonts w:ascii="Arial" w:eastAsia="Times New Roman" w:hAnsi="Arial" w:cs="Times New Roman"/>
      <w:bCs/>
      <w:iCs/>
      <w:sz w:val="20"/>
      <w:szCs w:val="26"/>
    </w:rPr>
  </w:style>
  <w:style w:type="paragraph" w:customStyle="1" w:styleId="Style1">
    <w:name w:val="Style1"/>
    <w:basedOn w:val="Heading4"/>
    <w:rsid w:val="00035038"/>
    <w:pPr>
      <w:numPr>
        <w:numId w:val="17"/>
      </w:numPr>
    </w:pPr>
    <w:rPr>
      <w:b/>
    </w:rPr>
  </w:style>
  <w:style w:type="paragraph" w:customStyle="1" w:styleId="Style2">
    <w:name w:val="Style2"/>
    <w:basedOn w:val="Heading5"/>
    <w:rsid w:val="00035038"/>
    <w:pPr>
      <w:numPr>
        <w:numId w:val="19"/>
      </w:numPr>
    </w:pPr>
    <w:rPr>
      <w:b/>
      <w:i/>
    </w:rPr>
  </w:style>
  <w:style w:type="paragraph" w:styleId="BodyTextIndent2">
    <w:name w:val="Body Text Indent 2"/>
    <w:basedOn w:val="Normal"/>
    <w:link w:val="BodyTextIndent2Char"/>
    <w:rsid w:val="00035038"/>
    <w:pPr>
      <w:spacing w:before="120" w:after="0" w:line="312" w:lineRule="auto"/>
      <w:ind w:left="90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35038"/>
    <w:rPr>
      <w:rFonts w:ascii="Times New Roman" w:eastAsia="Times New Roman" w:hAnsi="Times New Roman" w:cs="Times New Roman"/>
      <w:sz w:val="24"/>
      <w:szCs w:val="24"/>
    </w:rPr>
  </w:style>
  <w:style w:type="paragraph" w:styleId="BodyTextIndent3">
    <w:name w:val="Body Text Indent 3"/>
    <w:basedOn w:val="Normal"/>
    <w:link w:val="BodyTextIndent3Char"/>
    <w:rsid w:val="00035038"/>
    <w:pPr>
      <w:spacing w:before="120" w:after="0" w:line="312" w:lineRule="auto"/>
      <w:ind w:left="900" w:hanging="900"/>
      <w:jc w:val="both"/>
    </w:pPr>
    <w:rPr>
      <w:rFonts w:ascii="Times New Roman" w:eastAsia="Times New Roman" w:hAnsi="Times New Roman" w:cs="Times New Roman"/>
      <w:b/>
      <w:bCs/>
      <w:sz w:val="24"/>
      <w:szCs w:val="24"/>
    </w:rPr>
  </w:style>
  <w:style w:type="character" w:customStyle="1" w:styleId="BodyTextIndent3Char">
    <w:name w:val="Body Text Indent 3 Char"/>
    <w:basedOn w:val="DefaultParagraphFont"/>
    <w:link w:val="BodyTextIndent3"/>
    <w:rsid w:val="00035038"/>
    <w:rPr>
      <w:rFonts w:ascii="Times New Roman" w:eastAsia="Times New Roman" w:hAnsi="Times New Roman" w:cs="Times New Roman"/>
      <w:b/>
      <w:bCs/>
      <w:sz w:val="24"/>
      <w:szCs w:val="24"/>
    </w:rPr>
  </w:style>
  <w:style w:type="paragraph" w:styleId="Header">
    <w:name w:val="header"/>
    <w:basedOn w:val="Normal"/>
    <w:link w:val="HeaderChar"/>
    <w:rsid w:val="00035038"/>
    <w:pPr>
      <w:tabs>
        <w:tab w:val="center" w:pos="4320"/>
        <w:tab w:val="right" w:pos="8640"/>
      </w:tabs>
      <w:spacing w:before="0"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35038"/>
    <w:rPr>
      <w:rFonts w:ascii="Times New Roman" w:eastAsia="Times New Roman" w:hAnsi="Times New Roman" w:cs="Times New Roman"/>
      <w:sz w:val="24"/>
      <w:szCs w:val="24"/>
    </w:rPr>
  </w:style>
  <w:style w:type="paragraph" w:styleId="Footer">
    <w:name w:val="footer"/>
    <w:basedOn w:val="Normal"/>
    <w:link w:val="FooterChar"/>
    <w:rsid w:val="00035038"/>
    <w:pPr>
      <w:tabs>
        <w:tab w:val="center" w:pos="4320"/>
        <w:tab w:val="right" w:pos="8640"/>
      </w:tabs>
      <w:spacing w:before="0"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35038"/>
    <w:rPr>
      <w:rFonts w:ascii="Times New Roman" w:eastAsia="Times New Roman" w:hAnsi="Times New Roman" w:cs="Times New Roman"/>
      <w:sz w:val="24"/>
      <w:szCs w:val="24"/>
    </w:rPr>
  </w:style>
  <w:style w:type="character" w:styleId="PageNumber">
    <w:name w:val="page number"/>
    <w:basedOn w:val="DefaultParagraphFont"/>
    <w:rsid w:val="00035038"/>
  </w:style>
  <w:style w:type="character" w:styleId="Hyperlink">
    <w:name w:val="Hyperlink"/>
    <w:basedOn w:val="DefaultParagraphFont"/>
    <w:rsid w:val="00035038"/>
    <w:rPr>
      <w:color w:val="0000FF"/>
      <w:u w:val="single"/>
    </w:rPr>
  </w:style>
  <w:style w:type="paragraph" w:customStyle="1" w:styleId="Char">
    <w:name w:val="Char"/>
    <w:basedOn w:val="Normal"/>
    <w:rsid w:val="00035038"/>
    <w:pPr>
      <w:spacing w:before="0" w:after="160" w:line="240" w:lineRule="exact"/>
    </w:pPr>
    <w:rPr>
      <w:rFonts w:ascii="Verdana" w:eastAsia="Times New Roman" w:hAnsi="Verdana" w:cs="Times New Roman"/>
      <w:sz w:val="20"/>
      <w:szCs w:val="20"/>
    </w:rPr>
  </w:style>
  <w:style w:type="paragraph" w:styleId="CommentSubject">
    <w:name w:val="annotation subject"/>
    <w:basedOn w:val="CommentText"/>
    <w:next w:val="CommentText"/>
    <w:link w:val="CommentSubjectChar"/>
    <w:semiHidden/>
    <w:rsid w:val="00035038"/>
    <w:rPr>
      <w:b/>
      <w:bCs/>
    </w:rPr>
  </w:style>
  <w:style w:type="character" w:customStyle="1" w:styleId="CommentSubjectChar">
    <w:name w:val="Comment Subject Char"/>
    <w:basedOn w:val="CommentTextChar"/>
    <w:link w:val="CommentSubject"/>
    <w:semiHidden/>
    <w:rsid w:val="00035038"/>
    <w:rPr>
      <w:rFonts w:ascii="Times New Roman" w:eastAsia="Times New Roman" w:hAnsi="Times New Roman" w:cs="Times New Roman"/>
      <w:b/>
      <w:bCs/>
      <w:sz w:val="20"/>
      <w:szCs w:val="20"/>
    </w:rPr>
  </w:style>
  <w:style w:type="paragraph" w:customStyle="1" w:styleId="ndieund">
    <w:name w:val="ndieund"/>
    <w:basedOn w:val="Normal"/>
    <w:rsid w:val="00035038"/>
    <w:pPr>
      <w:spacing w:before="0" w:after="120" w:line="240" w:lineRule="auto"/>
      <w:ind w:firstLine="720"/>
      <w:jc w:val="both"/>
    </w:pPr>
    <w:rPr>
      <w:rFonts w:ascii="Times New Roman" w:eastAsia="Times New Roman" w:hAnsi="Times New Roman" w:cs="Times New Roman"/>
      <w:sz w:val="28"/>
      <w:szCs w:val="24"/>
    </w:rPr>
  </w:style>
  <w:style w:type="paragraph" w:customStyle="1" w:styleId="msolistparagraph0">
    <w:name w:val="msolistparagraph"/>
    <w:basedOn w:val="Normal"/>
    <w:rsid w:val="00035038"/>
    <w:pPr>
      <w:spacing w:before="0" w:after="0" w:line="240" w:lineRule="auto"/>
      <w:ind w:left="720"/>
    </w:pPr>
    <w:rPr>
      <w:rFonts w:ascii="Times New Roman" w:eastAsia="Times New Roman" w:hAnsi="Times New Roman" w:cs="Times New Roman"/>
      <w:sz w:val="24"/>
      <w:szCs w:val="24"/>
    </w:rPr>
  </w:style>
  <w:style w:type="character" w:customStyle="1" w:styleId="n-dieund-h1">
    <w:name w:val="n-dieund-h1"/>
    <w:basedOn w:val="DefaultParagraphFont"/>
    <w:rsid w:val="00035038"/>
    <w:rPr>
      <w:rFonts w:ascii=".VnTime" w:hAnsi=".VnTime" w:hint="default"/>
      <w:color w:val="000000"/>
    </w:rPr>
  </w:style>
  <w:style w:type="paragraph" w:styleId="Revision">
    <w:name w:val="Revision"/>
    <w:hidden/>
    <w:uiPriority w:val="99"/>
    <w:semiHidden/>
    <w:rsid w:val="00035038"/>
    <w:pPr>
      <w:spacing w:before="0"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411E2-3776-45C1-B0F5-D97066FD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21</Pages>
  <Words>4636</Words>
  <Characters>26428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Duyen Nguyen Hong</dc:creator>
  <cp:keywords/>
  <dc:description/>
  <cp:lastModifiedBy>Hoang Thi Ha Dieu</cp:lastModifiedBy>
  <cp:revision>10</cp:revision>
  <cp:lastPrinted>2015-08-27T08:37:00Z</cp:lastPrinted>
  <dcterms:created xsi:type="dcterms:W3CDTF">2016-09-28T07:07:00Z</dcterms:created>
  <dcterms:modified xsi:type="dcterms:W3CDTF">2016-11-25T09:39:00Z</dcterms:modified>
</cp:coreProperties>
</file>